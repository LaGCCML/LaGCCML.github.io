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E02C1" w14:textId="77777777" w:rsidR="00212523" w:rsidRPr="002E0CCC" w:rsidRDefault="00212523" w:rsidP="002E0CCC">
      <w:pPr>
        <w:jc w:val="center"/>
        <w:rPr>
          <w:rFonts w:ascii="Times New Roman" w:eastAsia="Times New Roman" w:hAnsi="Times New Roman" w:cs="Times New Roman"/>
          <w:b/>
          <w:bCs/>
          <w:color w:val="212121"/>
          <w:sz w:val="22"/>
          <w:szCs w:val="22"/>
        </w:rPr>
      </w:pPr>
      <w:r w:rsidRPr="002E0CCC">
        <w:rPr>
          <w:rFonts w:ascii="Times New Roman" w:eastAsia="Times New Roman" w:hAnsi="Times New Roman" w:cs="Times New Roman"/>
          <w:b/>
          <w:bCs/>
          <w:color w:val="212121"/>
          <w:sz w:val="22"/>
          <w:szCs w:val="22"/>
        </w:rPr>
        <w:t>LaGuardia Community College</w:t>
      </w:r>
    </w:p>
    <w:p w14:paraId="2370FCA8" w14:textId="564DDE98" w:rsidR="006D3AC1" w:rsidRPr="00751143" w:rsidRDefault="006D3AC1" w:rsidP="002E0CCC">
      <w:pPr>
        <w:jc w:val="center"/>
        <w:rPr>
          <w:rFonts w:ascii="Times New Roman" w:eastAsia="Times New Roman" w:hAnsi="Times New Roman" w:cs="Times New Roman"/>
          <w:color w:val="212121"/>
          <w:sz w:val="22"/>
          <w:szCs w:val="22"/>
        </w:rPr>
      </w:pPr>
      <w:r w:rsidRPr="00751143">
        <w:rPr>
          <w:rFonts w:ascii="Times New Roman" w:eastAsia="Times New Roman" w:hAnsi="Times New Roman" w:cs="Times New Roman"/>
          <w:color w:val="212121"/>
          <w:sz w:val="22"/>
          <w:szCs w:val="22"/>
        </w:rPr>
        <w:t>Elementary French 1</w:t>
      </w:r>
      <w:r w:rsidR="00013804">
        <w:rPr>
          <w:rFonts w:ascii="Times New Roman" w:eastAsia="Times New Roman" w:hAnsi="Times New Roman" w:cs="Times New Roman"/>
          <w:color w:val="212121"/>
          <w:sz w:val="22"/>
          <w:szCs w:val="22"/>
        </w:rPr>
        <w:t xml:space="preserve"> </w:t>
      </w:r>
    </w:p>
    <w:p w14:paraId="28D0DE8C" w14:textId="5CAAAD81" w:rsidR="00751143" w:rsidRPr="00212523" w:rsidRDefault="00751143" w:rsidP="002E0CCC">
      <w:pPr>
        <w:jc w:val="center"/>
        <w:rPr>
          <w:rFonts w:ascii="Times New Roman" w:eastAsia="Times New Roman" w:hAnsi="Times New Roman" w:cs="Times New Roman"/>
          <w:sz w:val="22"/>
          <w:szCs w:val="22"/>
        </w:rPr>
      </w:pPr>
      <w:r w:rsidRPr="00212523">
        <w:rPr>
          <w:rFonts w:ascii="Times New Roman" w:eastAsia="Times New Roman" w:hAnsi="Times New Roman" w:cs="Times New Roman"/>
          <w:color w:val="000000"/>
          <w:sz w:val="22"/>
          <w:szCs w:val="22"/>
        </w:rPr>
        <w:t>ELF101.</w:t>
      </w:r>
      <w:r w:rsidR="00212523" w:rsidRPr="00212523">
        <w:rPr>
          <w:rFonts w:ascii="Times New Roman" w:eastAsia="Times New Roman" w:hAnsi="Times New Roman" w:cs="Times New Roman"/>
          <w:color w:val="000000"/>
          <w:sz w:val="22"/>
          <w:szCs w:val="22"/>
        </w:rPr>
        <w:t>0331 (26398</w:t>
      </w:r>
      <w:r w:rsidRPr="00212523">
        <w:rPr>
          <w:rFonts w:ascii="Times New Roman" w:eastAsia="Times New Roman" w:hAnsi="Times New Roman" w:cs="Times New Roman"/>
          <w:color w:val="000000"/>
          <w:sz w:val="22"/>
          <w:szCs w:val="22"/>
        </w:rPr>
        <w:t>)</w:t>
      </w:r>
    </w:p>
    <w:p w14:paraId="4106E2F2" w14:textId="6A079C69" w:rsidR="00A22D70" w:rsidRDefault="0096044B" w:rsidP="002E0CCC">
      <w:pPr>
        <w:jc w:val="center"/>
        <w:rPr>
          <w:rFonts w:ascii="Times New Roman" w:hAnsi="Times New Roman" w:cs="Times New Roman"/>
          <w:sz w:val="22"/>
          <w:szCs w:val="22"/>
        </w:rPr>
      </w:pPr>
      <w:r w:rsidRPr="00212523">
        <w:rPr>
          <w:rFonts w:ascii="Times New Roman" w:hAnsi="Times New Roman" w:cs="Times New Roman"/>
          <w:sz w:val="22"/>
          <w:szCs w:val="22"/>
        </w:rPr>
        <w:t>Spring</w:t>
      </w:r>
      <w:r w:rsidR="00113EC2" w:rsidRPr="00212523">
        <w:rPr>
          <w:rFonts w:ascii="Times New Roman" w:hAnsi="Times New Roman" w:cs="Times New Roman"/>
          <w:sz w:val="22"/>
          <w:szCs w:val="22"/>
        </w:rPr>
        <w:t xml:space="preserve"> </w:t>
      </w:r>
      <w:r w:rsidRPr="00212523">
        <w:rPr>
          <w:rFonts w:ascii="Times New Roman" w:hAnsi="Times New Roman" w:cs="Times New Roman"/>
          <w:sz w:val="22"/>
          <w:szCs w:val="22"/>
        </w:rPr>
        <w:t>1</w:t>
      </w:r>
      <w:r w:rsidR="00210FF6" w:rsidRPr="00212523">
        <w:rPr>
          <w:rFonts w:ascii="Times New Roman" w:hAnsi="Times New Roman" w:cs="Times New Roman"/>
          <w:sz w:val="22"/>
          <w:szCs w:val="22"/>
        </w:rPr>
        <w:t>,</w:t>
      </w:r>
      <w:r w:rsidR="00631254" w:rsidRPr="00212523">
        <w:rPr>
          <w:rFonts w:ascii="Times New Roman" w:hAnsi="Times New Roman" w:cs="Times New Roman"/>
          <w:sz w:val="22"/>
          <w:szCs w:val="22"/>
        </w:rPr>
        <w:t xml:space="preserve"> </w:t>
      </w:r>
      <w:r w:rsidR="00CF5371" w:rsidRPr="00212523">
        <w:rPr>
          <w:rFonts w:ascii="Times New Roman" w:hAnsi="Times New Roman" w:cs="Times New Roman"/>
          <w:sz w:val="22"/>
          <w:szCs w:val="22"/>
        </w:rPr>
        <w:t>202</w:t>
      </w:r>
      <w:r w:rsidRPr="00212523">
        <w:rPr>
          <w:rFonts w:ascii="Times New Roman" w:hAnsi="Times New Roman" w:cs="Times New Roman"/>
          <w:sz w:val="22"/>
          <w:szCs w:val="22"/>
        </w:rPr>
        <w:t>4</w:t>
      </w:r>
      <w:r w:rsidR="00013804" w:rsidRPr="00212523">
        <w:rPr>
          <w:rFonts w:ascii="Times New Roman" w:hAnsi="Times New Roman" w:cs="Times New Roman"/>
          <w:sz w:val="22"/>
          <w:szCs w:val="22"/>
        </w:rPr>
        <w:t xml:space="preserve"> – </w:t>
      </w:r>
      <w:r w:rsidRPr="00212523">
        <w:rPr>
          <w:rFonts w:ascii="Times New Roman" w:hAnsi="Times New Roman" w:cs="Times New Roman"/>
          <w:sz w:val="22"/>
          <w:szCs w:val="22"/>
        </w:rPr>
        <w:t>March</w:t>
      </w:r>
      <w:r w:rsidR="00013804" w:rsidRPr="00212523">
        <w:rPr>
          <w:rFonts w:ascii="Times New Roman" w:hAnsi="Times New Roman" w:cs="Times New Roman"/>
          <w:sz w:val="22"/>
          <w:szCs w:val="22"/>
        </w:rPr>
        <w:t>-</w:t>
      </w:r>
      <w:r w:rsidRPr="00212523">
        <w:rPr>
          <w:rFonts w:ascii="Times New Roman" w:hAnsi="Times New Roman" w:cs="Times New Roman"/>
          <w:sz w:val="22"/>
          <w:szCs w:val="22"/>
        </w:rPr>
        <w:t>June</w:t>
      </w:r>
      <w:r w:rsidR="00013804" w:rsidRPr="00212523">
        <w:rPr>
          <w:rFonts w:ascii="Times New Roman" w:hAnsi="Times New Roman" w:cs="Times New Roman"/>
          <w:sz w:val="22"/>
          <w:szCs w:val="22"/>
        </w:rPr>
        <w:t xml:space="preserve"> 202</w:t>
      </w:r>
      <w:r w:rsidR="009B5777" w:rsidRPr="00212523">
        <w:rPr>
          <w:rFonts w:ascii="Times New Roman" w:hAnsi="Times New Roman" w:cs="Times New Roman"/>
          <w:sz w:val="22"/>
          <w:szCs w:val="22"/>
        </w:rPr>
        <w:t>4</w:t>
      </w:r>
    </w:p>
    <w:p w14:paraId="42B3B5E2" w14:textId="77777777" w:rsidR="000D3D6A" w:rsidRPr="00212523" w:rsidRDefault="000D3D6A" w:rsidP="002E0CCC">
      <w:pPr>
        <w:jc w:val="center"/>
        <w:rPr>
          <w:rFonts w:ascii="Times New Roman" w:hAnsi="Times New Roman" w:cs="Times New Roman"/>
          <w:sz w:val="22"/>
          <w:szCs w:val="22"/>
        </w:rPr>
      </w:pPr>
    </w:p>
    <w:p w14:paraId="0C51CAE5" w14:textId="77777777" w:rsidR="005D5AC9" w:rsidRPr="00212523" w:rsidRDefault="005D5AC9" w:rsidP="005D5AC9">
      <w:pPr>
        <w:rPr>
          <w:rFonts w:asciiTheme="majorBidi" w:hAnsiTheme="majorBidi" w:cstheme="majorBidi"/>
          <w:sz w:val="22"/>
          <w:szCs w:val="22"/>
        </w:rPr>
      </w:pPr>
    </w:p>
    <w:p w14:paraId="42F60F37" w14:textId="77777777" w:rsidR="00C4591C" w:rsidRPr="000D3D6A" w:rsidRDefault="00C4591C" w:rsidP="00C4591C">
      <w:pPr>
        <w:rPr>
          <w:rFonts w:asciiTheme="majorBidi" w:hAnsiTheme="majorBidi" w:cstheme="majorBidi"/>
          <w:sz w:val="22"/>
          <w:szCs w:val="22"/>
        </w:rPr>
      </w:pPr>
      <w:r w:rsidRPr="000D3D6A">
        <w:rPr>
          <w:rFonts w:asciiTheme="majorBidi" w:hAnsiTheme="majorBidi" w:cstheme="majorBidi"/>
          <w:b/>
          <w:sz w:val="22"/>
          <w:szCs w:val="22"/>
        </w:rPr>
        <w:t>Instructor:</w:t>
      </w:r>
      <w:r w:rsidRPr="000D3D6A">
        <w:rPr>
          <w:rFonts w:asciiTheme="majorBidi" w:hAnsiTheme="majorBidi" w:cstheme="majorBidi"/>
          <w:sz w:val="22"/>
          <w:szCs w:val="22"/>
        </w:rPr>
        <w:t xml:space="preserve"> </w:t>
      </w:r>
      <w:r w:rsidRPr="000D3D6A">
        <w:rPr>
          <w:rFonts w:asciiTheme="majorBidi" w:hAnsiTheme="majorBidi" w:cstheme="majorBidi"/>
          <w:sz w:val="22"/>
          <w:szCs w:val="22"/>
        </w:rPr>
        <w:tab/>
      </w:r>
      <w:r w:rsidRPr="000D3D6A">
        <w:rPr>
          <w:rFonts w:asciiTheme="majorBidi" w:hAnsiTheme="majorBidi" w:cstheme="majorBidi"/>
          <w:sz w:val="22"/>
          <w:szCs w:val="22"/>
        </w:rPr>
        <w:tab/>
        <w:t xml:space="preserve">Habiba </w:t>
      </w:r>
      <w:proofErr w:type="spellStart"/>
      <w:r w:rsidRPr="000D3D6A">
        <w:rPr>
          <w:rFonts w:asciiTheme="majorBidi" w:hAnsiTheme="majorBidi" w:cstheme="majorBidi"/>
          <w:sz w:val="22"/>
          <w:szCs w:val="22"/>
        </w:rPr>
        <w:t>Boumlik</w:t>
      </w:r>
      <w:proofErr w:type="spellEnd"/>
    </w:p>
    <w:p w14:paraId="74B28B91" w14:textId="77777777" w:rsidR="00C4591C" w:rsidRPr="000D3D6A" w:rsidRDefault="00C4591C" w:rsidP="00C4591C">
      <w:pPr>
        <w:autoSpaceDE w:val="0"/>
        <w:autoSpaceDN w:val="0"/>
        <w:adjustRightInd w:val="0"/>
        <w:rPr>
          <w:rFonts w:asciiTheme="majorBidi" w:hAnsiTheme="majorBidi" w:cstheme="majorBidi"/>
          <w:color w:val="0000FF"/>
          <w:sz w:val="22"/>
          <w:szCs w:val="22"/>
        </w:rPr>
      </w:pPr>
      <w:r w:rsidRPr="000D3D6A">
        <w:rPr>
          <w:rFonts w:asciiTheme="majorBidi" w:hAnsiTheme="majorBidi" w:cstheme="majorBidi"/>
          <w:b/>
          <w:sz w:val="22"/>
          <w:szCs w:val="22"/>
        </w:rPr>
        <w:t xml:space="preserve">Homepage: </w:t>
      </w:r>
      <w:r w:rsidRPr="000D3D6A">
        <w:rPr>
          <w:rFonts w:asciiTheme="majorBidi" w:hAnsiTheme="majorBidi" w:cstheme="majorBidi"/>
          <w:b/>
          <w:sz w:val="22"/>
          <w:szCs w:val="22"/>
        </w:rPr>
        <w:tab/>
      </w:r>
      <w:r w:rsidRPr="000D3D6A">
        <w:rPr>
          <w:rFonts w:asciiTheme="majorBidi" w:hAnsiTheme="majorBidi" w:cstheme="majorBidi"/>
          <w:b/>
          <w:sz w:val="22"/>
          <w:szCs w:val="22"/>
        </w:rPr>
        <w:tab/>
      </w:r>
      <w:hyperlink r:id="rId8" w:history="1">
        <w:r w:rsidRPr="000D3D6A">
          <w:rPr>
            <w:rFonts w:asciiTheme="majorBidi" w:hAnsiTheme="majorBidi" w:cstheme="majorBidi"/>
            <w:color w:val="0000FF"/>
            <w:sz w:val="22"/>
            <w:szCs w:val="22"/>
            <w:u w:val="single" w:color="0000FF"/>
          </w:rPr>
          <w:t>https://bit.ly/hboumlik [bit.ly]</w:t>
        </w:r>
      </w:hyperlink>
    </w:p>
    <w:p w14:paraId="00A12AAC" w14:textId="77777777" w:rsidR="00C4591C" w:rsidRPr="000D3D6A" w:rsidRDefault="00C4591C" w:rsidP="00C4591C">
      <w:pPr>
        <w:rPr>
          <w:rFonts w:asciiTheme="majorBidi" w:hAnsiTheme="majorBidi" w:cstheme="majorBidi"/>
          <w:b/>
          <w:sz w:val="22"/>
          <w:szCs w:val="22"/>
        </w:rPr>
      </w:pPr>
      <w:r w:rsidRPr="000D3D6A">
        <w:rPr>
          <w:rFonts w:asciiTheme="majorBidi" w:hAnsiTheme="majorBidi" w:cstheme="majorBidi"/>
          <w:b/>
          <w:sz w:val="22"/>
          <w:szCs w:val="22"/>
        </w:rPr>
        <w:t>Email:</w:t>
      </w:r>
      <w:r w:rsidRPr="000D3D6A">
        <w:rPr>
          <w:rFonts w:asciiTheme="majorBidi" w:hAnsiTheme="majorBidi" w:cstheme="majorBidi"/>
          <w:sz w:val="22"/>
          <w:szCs w:val="22"/>
        </w:rPr>
        <w:t xml:space="preserve"> </w:t>
      </w:r>
      <w:r w:rsidRPr="000D3D6A">
        <w:rPr>
          <w:rFonts w:asciiTheme="majorBidi" w:hAnsiTheme="majorBidi" w:cstheme="majorBidi"/>
          <w:sz w:val="22"/>
          <w:szCs w:val="22"/>
        </w:rPr>
        <w:tab/>
      </w:r>
      <w:r w:rsidRPr="000D3D6A">
        <w:rPr>
          <w:rFonts w:asciiTheme="majorBidi" w:hAnsiTheme="majorBidi" w:cstheme="majorBidi"/>
          <w:sz w:val="22"/>
          <w:szCs w:val="22"/>
        </w:rPr>
        <w:tab/>
      </w:r>
      <w:r w:rsidRPr="000D3D6A">
        <w:rPr>
          <w:rFonts w:asciiTheme="majorBidi" w:hAnsiTheme="majorBidi" w:cstheme="majorBidi"/>
          <w:sz w:val="22"/>
          <w:szCs w:val="22"/>
        </w:rPr>
        <w:tab/>
      </w:r>
      <w:hyperlink r:id="rId9" w:history="1">
        <w:r w:rsidRPr="000D3D6A">
          <w:rPr>
            <w:rStyle w:val="Hyperlink"/>
            <w:rFonts w:asciiTheme="majorBidi" w:hAnsiTheme="majorBidi" w:cstheme="majorBidi"/>
            <w:sz w:val="22"/>
            <w:szCs w:val="22"/>
          </w:rPr>
          <w:t>hboumlik@lagcc.cuny.edu</w:t>
        </w:r>
      </w:hyperlink>
      <w:r w:rsidRPr="000D3D6A">
        <w:rPr>
          <w:rFonts w:asciiTheme="majorBidi" w:hAnsiTheme="majorBidi" w:cstheme="majorBidi"/>
          <w:sz w:val="22"/>
          <w:szCs w:val="22"/>
        </w:rPr>
        <w:t xml:space="preserve"> </w:t>
      </w:r>
    </w:p>
    <w:p w14:paraId="7E2F23BA" w14:textId="5709C3A2" w:rsidR="00C4591C" w:rsidRPr="000D3D6A" w:rsidRDefault="00C4591C" w:rsidP="007853FC">
      <w:pPr>
        <w:ind w:left="2160" w:hanging="2160"/>
        <w:rPr>
          <w:rFonts w:ascii="Times New Roman" w:hAnsi="Times New Roman" w:cs="Times New Roman"/>
          <w:sz w:val="22"/>
          <w:szCs w:val="22"/>
        </w:rPr>
      </w:pPr>
      <w:r w:rsidRPr="000D3D6A">
        <w:rPr>
          <w:rFonts w:asciiTheme="majorBidi" w:hAnsiTheme="majorBidi" w:cstheme="majorBidi"/>
          <w:b/>
          <w:sz w:val="22"/>
          <w:szCs w:val="22"/>
        </w:rPr>
        <w:t>Class Schedule:</w:t>
      </w:r>
      <w:r w:rsidRPr="000D3D6A">
        <w:rPr>
          <w:rFonts w:asciiTheme="majorBidi" w:hAnsiTheme="majorBidi" w:cstheme="majorBidi"/>
          <w:sz w:val="22"/>
          <w:szCs w:val="22"/>
        </w:rPr>
        <w:t xml:space="preserve">  </w:t>
      </w:r>
      <w:r w:rsidRPr="000D3D6A">
        <w:rPr>
          <w:rFonts w:asciiTheme="majorBidi" w:hAnsiTheme="majorBidi" w:cstheme="majorBidi"/>
          <w:sz w:val="22"/>
          <w:szCs w:val="22"/>
        </w:rPr>
        <w:tab/>
      </w:r>
      <w:r w:rsidR="00975549" w:rsidRPr="000D3D6A">
        <w:rPr>
          <w:rFonts w:asciiTheme="majorBidi" w:eastAsia="Times New Roman" w:hAnsiTheme="majorBidi" w:cstheme="majorBidi"/>
          <w:color w:val="212121"/>
          <w:sz w:val="22"/>
          <w:szCs w:val="22"/>
        </w:rPr>
        <w:t>Tuesday</w:t>
      </w:r>
      <w:r w:rsidR="00212523" w:rsidRPr="000D3D6A">
        <w:rPr>
          <w:rFonts w:asciiTheme="majorBidi" w:eastAsia="Times New Roman" w:hAnsiTheme="majorBidi" w:cstheme="majorBidi"/>
          <w:color w:val="212121"/>
          <w:sz w:val="22"/>
          <w:szCs w:val="22"/>
        </w:rPr>
        <w:t xml:space="preserve"> 9:15-11:30</w:t>
      </w:r>
      <w:r w:rsidR="00975549" w:rsidRPr="000D3D6A">
        <w:rPr>
          <w:rFonts w:asciiTheme="majorBidi" w:eastAsia="Times New Roman" w:hAnsiTheme="majorBidi" w:cstheme="majorBidi"/>
          <w:color w:val="212121"/>
          <w:sz w:val="22"/>
          <w:szCs w:val="22"/>
        </w:rPr>
        <w:t xml:space="preserve"> </w:t>
      </w:r>
      <w:r w:rsidR="00212523" w:rsidRPr="000D3D6A">
        <w:rPr>
          <w:rFonts w:asciiTheme="majorBidi" w:eastAsia="Times New Roman" w:hAnsiTheme="majorBidi" w:cstheme="majorBidi"/>
          <w:color w:val="212121"/>
          <w:sz w:val="22"/>
          <w:szCs w:val="22"/>
        </w:rPr>
        <w:t xml:space="preserve">(BA-13) </w:t>
      </w:r>
      <w:r w:rsidR="00975549" w:rsidRPr="000D3D6A">
        <w:rPr>
          <w:rFonts w:asciiTheme="majorBidi" w:eastAsia="Times New Roman" w:hAnsiTheme="majorBidi" w:cstheme="majorBidi"/>
          <w:color w:val="212121"/>
          <w:sz w:val="22"/>
          <w:szCs w:val="22"/>
        </w:rPr>
        <w:t>and Thursday</w:t>
      </w:r>
      <w:r w:rsidRPr="000D3D6A">
        <w:rPr>
          <w:rFonts w:asciiTheme="majorBidi" w:eastAsia="Times New Roman" w:hAnsiTheme="majorBidi" w:cstheme="majorBidi"/>
          <w:color w:val="212121"/>
          <w:sz w:val="22"/>
          <w:szCs w:val="22"/>
        </w:rPr>
        <w:t xml:space="preserve"> </w:t>
      </w:r>
      <w:r w:rsidR="00212523" w:rsidRPr="000D3D6A">
        <w:rPr>
          <w:rFonts w:asciiTheme="majorBidi" w:eastAsia="Times New Roman" w:hAnsiTheme="majorBidi" w:cstheme="majorBidi"/>
          <w:color w:val="212121"/>
          <w:sz w:val="22"/>
          <w:szCs w:val="22"/>
        </w:rPr>
        <w:t>9:15-10:15 (B229)</w:t>
      </w:r>
    </w:p>
    <w:p w14:paraId="717A974B" w14:textId="7ADFEE09" w:rsidR="00C4591C" w:rsidRPr="000D3D6A" w:rsidRDefault="00C4591C" w:rsidP="00C4591C">
      <w:pPr>
        <w:ind w:left="2160" w:hanging="2160"/>
        <w:rPr>
          <w:rFonts w:asciiTheme="majorBidi" w:hAnsiTheme="majorBidi" w:cstheme="majorBidi"/>
          <w:bCs/>
          <w:sz w:val="22"/>
          <w:szCs w:val="22"/>
        </w:rPr>
      </w:pPr>
      <w:r w:rsidRPr="000D3D6A">
        <w:rPr>
          <w:rFonts w:asciiTheme="majorBidi" w:hAnsiTheme="majorBidi" w:cstheme="majorBidi"/>
          <w:b/>
          <w:sz w:val="22"/>
          <w:szCs w:val="22"/>
        </w:rPr>
        <w:t>Lab</w:t>
      </w:r>
      <w:r w:rsidRPr="000D3D6A">
        <w:rPr>
          <w:rFonts w:asciiTheme="majorBidi" w:hAnsiTheme="majorBidi" w:cstheme="majorBidi"/>
          <w:b/>
          <w:sz w:val="22"/>
          <w:szCs w:val="22"/>
        </w:rPr>
        <w:tab/>
      </w:r>
      <w:r w:rsidR="00212523" w:rsidRPr="000D3D6A">
        <w:rPr>
          <w:rFonts w:asciiTheme="majorBidi" w:hAnsiTheme="majorBidi" w:cstheme="majorBidi"/>
          <w:bCs/>
          <w:sz w:val="22"/>
          <w:szCs w:val="22"/>
        </w:rPr>
        <w:t>Thursday 10:30-11:30 (B207)</w:t>
      </w:r>
    </w:p>
    <w:p w14:paraId="070B1AB3" w14:textId="7E000AD4" w:rsidR="00C4591C" w:rsidRPr="006B1048" w:rsidRDefault="00C4591C" w:rsidP="00C4591C">
      <w:pPr>
        <w:rPr>
          <w:rFonts w:ascii="Times" w:hAnsi="Times"/>
          <w:color w:val="000000"/>
          <w:sz w:val="22"/>
          <w:szCs w:val="22"/>
        </w:rPr>
      </w:pPr>
      <w:r w:rsidRPr="006B1048">
        <w:rPr>
          <w:rFonts w:asciiTheme="majorBidi" w:hAnsiTheme="majorBidi" w:cstheme="majorBidi"/>
          <w:b/>
          <w:sz w:val="22"/>
          <w:szCs w:val="22"/>
        </w:rPr>
        <w:t>Lab Instructor:</w:t>
      </w:r>
      <w:r w:rsidRPr="006B1048">
        <w:rPr>
          <w:rFonts w:asciiTheme="majorBidi" w:hAnsiTheme="majorBidi" w:cstheme="majorBidi"/>
          <w:sz w:val="22"/>
          <w:szCs w:val="22"/>
        </w:rPr>
        <w:t xml:space="preserve"> </w:t>
      </w:r>
      <w:r w:rsidRPr="006B1048">
        <w:rPr>
          <w:rFonts w:asciiTheme="majorBidi" w:hAnsiTheme="majorBidi" w:cstheme="majorBidi"/>
          <w:sz w:val="22"/>
          <w:szCs w:val="22"/>
        </w:rPr>
        <w:tab/>
      </w:r>
      <w:r w:rsidR="002E0CCC" w:rsidRPr="006B1048">
        <w:rPr>
          <w:rFonts w:asciiTheme="majorBidi" w:hAnsiTheme="majorBidi" w:cstheme="majorBidi"/>
          <w:color w:val="000000"/>
          <w:sz w:val="22"/>
          <w:szCs w:val="22"/>
        </w:rPr>
        <w:t xml:space="preserve">Amina </w:t>
      </w:r>
      <w:proofErr w:type="spellStart"/>
      <w:r w:rsidR="002E0CCC" w:rsidRPr="006B1048">
        <w:rPr>
          <w:rFonts w:asciiTheme="majorBidi" w:hAnsiTheme="majorBidi" w:cstheme="majorBidi"/>
          <w:color w:val="000000"/>
          <w:sz w:val="22"/>
          <w:szCs w:val="22"/>
        </w:rPr>
        <w:t>Berrani</w:t>
      </w:r>
      <w:proofErr w:type="spellEnd"/>
      <w:r w:rsidR="002E0CCC" w:rsidRPr="006B1048">
        <w:rPr>
          <w:rFonts w:asciiTheme="majorBidi" w:hAnsiTheme="majorBidi" w:cstheme="majorBidi"/>
          <w:color w:val="000000"/>
          <w:sz w:val="22"/>
          <w:szCs w:val="22"/>
        </w:rPr>
        <w:t xml:space="preserve">: </w:t>
      </w:r>
      <w:hyperlink r:id="rId10" w:history="1">
        <w:r w:rsidR="002E0CCC" w:rsidRPr="006B1048">
          <w:rPr>
            <w:rStyle w:val="Hyperlink"/>
            <w:rFonts w:asciiTheme="majorBidi" w:hAnsiTheme="majorBidi" w:cstheme="majorBidi"/>
            <w:sz w:val="22"/>
            <w:szCs w:val="22"/>
          </w:rPr>
          <w:t>amina.berrani99@lagcc.cuny.edu</w:t>
        </w:r>
      </w:hyperlink>
    </w:p>
    <w:p w14:paraId="3A887744" w14:textId="6CB57123" w:rsidR="007853FC" w:rsidRPr="000D3D6A" w:rsidRDefault="00C4591C" w:rsidP="000D3D6A">
      <w:pPr>
        <w:ind w:left="2160" w:hanging="2160"/>
        <w:rPr>
          <w:rFonts w:ascii="Times New Roman" w:hAnsi="Times New Roman" w:cs="Times New Roman"/>
          <w:sz w:val="22"/>
          <w:szCs w:val="22"/>
        </w:rPr>
      </w:pPr>
      <w:r w:rsidRPr="000D3D6A">
        <w:rPr>
          <w:rFonts w:asciiTheme="majorBidi" w:hAnsiTheme="majorBidi" w:cstheme="majorBidi"/>
          <w:b/>
          <w:sz w:val="22"/>
          <w:szCs w:val="22"/>
        </w:rPr>
        <w:t>Office Hour:</w:t>
      </w:r>
      <w:r w:rsidRPr="000D3D6A">
        <w:rPr>
          <w:rFonts w:asciiTheme="majorBidi" w:hAnsiTheme="majorBidi" w:cstheme="majorBidi"/>
          <w:sz w:val="22"/>
          <w:szCs w:val="22"/>
        </w:rPr>
        <w:t xml:space="preserve"> </w:t>
      </w:r>
      <w:r w:rsidRPr="000D3D6A">
        <w:rPr>
          <w:rFonts w:asciiTheme="majorBidi" w:hAnsiTheme="majorBidi" w:cstheme="majorBidi"/>
          <w:sz w:val="22"/>
          <w:szCs w:val="22"/>
        </w:rPr>
        <w:tab/>
      </w:r>
      <w:r w:rsidR="000D3D6A" w:rsidRPr="000D3D6A">
        <w:rPr>
          <w:rFonts w:asciiTheme="majorBidi" w:hAnsiTheme="majorBidi" w:cstheme="majorBidi"/>
          <w:sz w:val="22"/>
          <w:szCs w:val="22"/>
        </w:rPr>
        <w:t xml:space="preserve">Tuesdays and </w:t>
      </w:r>
      <w:r w:rsidRPr="000D3D6A">
        <w:rPr>
          <w:rFonts w:asciiTheme="majorBidi" w:hAnsiTheme="majorBidi" w:cstheme="majorBidi"/>
          <w:sz w:val="22"/>
          <w:szCs w:val="22"/>
        </w:rPr>
        <w:t>Thursdays 1:00-</w:t>
      </w:r>
      <w:r w:rsidR="000D3D6A" w:rsidRPr="000D3D6A">
        <w:rPr>
          <w:rFonts w:asciiTheme="majorBidi" w:hAnsiTheme="majorBidi" w:cstheme="majorBidi"/>
          <w:sz w:val="22"/>
          <w:szCs w:val="22"/>
        </w:rPr>
        <w:t>2</w:t>
      </w:r>
      <w:r w:rsidRPr="000D3D6A">
        <w:rPr>
          <w:rFonts w:asciiTheme="majorBidi" w:hAnsiTheme="majorBidi" w:cstheme="majorBidi"/>
          <w:sz w:val="22"/>
          <w:szCs w:val="22"/>
        </w:rPr>
        <w:t xml:space="preserve">:00 pm in B234 or via phone: 914-458-3321 (add your name and course to your text messages) or zoom </w:t>
      </w:r>
      <w:hyperlink r:id="rId11" w:history="1">
        <w:r w:rsidR="007853FC" w:rsidRPr="000D3D6A">
          <w:rPr>
            <w:rStyle w:val="Hyperlink"/>
            <w:rFonts w:ascii="Times New Roman" w:hAnsi="Times New Roman" w:cs="Times New Roman"/>
            <w:sz w:val="22"/>
            <w:szCs w:val="22"/>
          </w:rPr>
          <w:t>https://us02web.zoom.us/j/3980391743</w:t>
        </w:r>
      </w:hyperlink>
      <w:r w:rsidR="007853FC" w:rsidRPr="000D3D6A">
        <w:rPr>
          <w:rFonts w:ascii="Times New Roman" w:hAnsi="Times New Roman" w:cs="Times New Roman"/>
          <w:sz w:val="22"/>
          <w:szCs w:val="22"/>
        </w:rPr>
        <w:t xml:space="preserve">   - Meeting ID: 398 039 1743</w:t>
      </w:r>
    </w:p>
    <w:p w14:paraId="500C01A5" w14:textId="205439A1" w:rsidR="00C4591C" w:rsidRPr="00CA61D4" w:rsidRDefault="00C4591C" w:rsidP="00C4591C">
      <w:pPr>
        <w:ind w:left="2160" w:hanging="2160"/>
        <w:rPr>
          <w:rFonts w:ascii="Times New Roman" w:hAnsi="Times New Roman" w:cs="Times New Roman"/>
          <w:sz w:val="24"/>
        </w:rPr>
      </w:pPr>
    </w:p>
    <w:p w14:paraId="77A7EEC1" w14:textId="0A0EDE31" w:rsidR="00C4591C" w:rsidRDefault="00C4591C" w:rsidP="00C4591C">
      <w:pPr>
        <w:rPr>
          <w:rFonts w:ascii="Times New Roman" w:hAnsi="Times New Roman" w:cs="Times New Roman"/>
          <w:b/>
          <w:bCs/>
          <w:sz w:val="22"/>
          <w:szCs w:val="22"/>
        </w:rPr>
      </w:pPr>
      <w:r w:rsidRPr="00212523">
        <w:rPr>
          <w:rFonts w:ascii="Times New Roman" w:hAnsi="Times New Roman" w:cs="Times New Roman"/>
          <w:b/>
          <w:bCs/>
          <w:sz w:val="22"/>
          <w:szCs w:val="22"/>
        </w:rPr>
        <w:t>Class Google Doc:</w:t>
      </w:r>
      <w:r w:rsidR="00212523">
        <w:rPr>
          <w:rFonts w:ascii="Times New Roman" w:hAnsi="Times New Roman" w:cs="Times New Roman"/>
          <w:b/>
          <w:bCs/>
          <w:sz w:val="22"/>
          <w:szCs w:val="22"/>
        </w:rPr>
        <w:t xml:space="preserve"> </w:t>
      </w:r>
      <w:hyperlink r:id="rId12" w:history="1">
        <w:r w:rsidR="00212523" w:rsidRPr="00212523">
          <w:rPr>
            <w:rStyle w:val="Hyperlink"/>
            <w:rFonts w:ascii="Times New Roman" w:hAnsi="Times New Roman" w:cs="Times New Roman"/>
            <w:szCs w:val="20"/>
          </w:rPr>
          <w:t>https://docs.google.com/document/d/1r99TBxsSzEWqvORGxt-DdZJG7TXmJfS1FpcTbXt3V9g/edit?usp=sharing</w:t>
        </w:r>
      </w:hyperlink>
    </w:p>
    <w:p w14:paraId="652BF347" w14:textId="77777777" w:rsidR="00212523" w:rsidRDefault="00212523" w:rsidP="00C4591C">
      <w:pPr>
        <w:rPr>
          <w:rFonts w:ascii="Times New Roman" w:hAnsi="Times New Roman" w:cs="Times New Roman"/>
          <w:b/>
          <w:bCs/>
          <w:sz w:val="22"/>
          <w:szCs w:val="22"/>
        </w:rPr>
      </w:pPr>
    </w:p>
    <w:p w14:paraId="5AA01868" w14:textId="77777777" w:rsidR="00C4591C" w:rsidRDefault="00C4591C" w:rsidP="00C4591C">
      <w:pPr>
        <w:ind w:left="2160" w:hanging="2160"/>
        <w:rPr>
          <w:rFonts w:ascii="Times New Roman" w:hAnsi="Times New Roman" w:cs="Times New Roman"/>
          <w:szCs w:val="20"/>
        </w:rPr>
      </w:pPr>
    </w:p>
    <w:p w14:paraId="73B9C10F" w14:textId="7F72850B" w:rsidR="00C4591C" w:rsidRPr="00C4591C" w:rsidRDefault="00C4591C" w:rsidP="00C4591C">
      <w:pPr>
        <w:rPr>
          <w:rFonts w:asciiTheme="majorBidi" w:hAnsiTheme="majorBidi" w:cstheme="majorBidi"/>
          <w:color w:val="000000"/>
          <w:sz w:val="22"/>
          <w:szCs w:val="22"/>
        </w:rPr>
      </w:pPr>
      <w:r w:rsidRPr="0036373B">
        <w:rPr>
          <w:rFonts w:asciiTheme="majorBidi" w:hAnsiTheme="majorBidi" w:cstheme="majorBidi"/>
          <w:b/>
          <w:bCs/>
          <w:color w:val="000000"/>
          <w:sz w:val="22"/>
          <w:szCs w:val="22"/>
        </w:rPr>
        <w:t>Course Description:</w:t>
      </w:r>
      <w:r w:rsidRPr="0036373B">
        <w:rPr>
          <w:rFonts w:asciiTheme="majorBidi" w:hAnsiTheme="majorBidi" w:cstheme="majorBidi"/>
          <w:color w:val="000000"/>
          <w:sz w:val="22"/>
          <w:szCs w:val="22"/>
        </w:rPr>
        <w:t xml:space="preserve"> </w:t>
      </w:r>
    </w:p>
    <w:p w14:paraId="550C9E1C" w14:textId="357C5FC3" w:rsidR="00835A61" w:rsidRPr="00835A61" w:rsidRDefault="00835A61" w:rsidP="00835A61">
      <w:pPr>
        <w:pStyle w:val="NormalWeb"/>
        <w:rPr>
          <w:color w:val="000000" w:themeColor="text1"/>
          <w:sz w:val="22"/>
          <w:szCs w:val="22"/>
        </w:rPr>
      </w:pPr>
      <w:r>
        <w:rPr>
          <w:color w:val="000000" w:themeColor="text1"/>
          <w:sz w:val="22"/>
          <w:szCs w:val="22"/>
        </w:rPr>
        <w:t>W</w:t>
      </w:r>
      <w:r w:rsidRPr="00835A61">
        <w:rPr>
          <w:color w:val="000000" w:themeColor="text1"/>
          <w:sz w:val="22"/>
          <w:szCs w:val="22"/>
        </w:rPr>
        <w:t xml:space="preserve">elcome to </w:t>
      </w:r>
      <w:r w:rsidR="00D752F5">
        <w:rPr>
          <w:color w:val="000000" w:themeColor="text1"/>
          <w:sz w:val="22"/>
          <w:szCs w:val="22"/>
        </w:rPr>
        <w:t xml:space="preserve">Elementary </w:t>
      </w:r>
      <w:r w:rsidRPr="00835A61">
        <w:rPr>
          <w:color w:val="000000" w:themeColor="text1"/>
          <w:sz w:val="22"/>
          <w:szCs w:val="22"/>
        </w:rPr>
        <w:t>French 10</w:t>
      </w:r>
      <w:r w:rsidR="00C4591C">
        <w:rPr>
          <w:color w:val="000000" w:themeColor="text1"/>
          <w:sz w:val="22"/>
          <w:szCs w:val="22"/>
        </w:rPr>
        <w:t>1</w:t>
      </w:r>
      <w:r w:rsidRPr="00835A61">
        <w:rPr>
          <w:color w:val="000000" w:themeColor="text1"/>
          <w:sz w:val="22"/>
          <w:szCs w:val="22"/>
        </w:rPr>
        <w:t>! Throughout this introductory-level language course, you will embark on a journey encompassing the four fundamental language skills: speaking, writing, reading, and listening. In addition to honing these skills, the course will delve into essential grammar concepts and explore the distinctive cultural elements of the Francophone world.</w:t>
      </w:r>
    </w:p>
    <w:p w14:paraId="601A82A5" w14:textId="78D3E499" w:rsidR="00835A61" w:rsidRPr="00835A61" w:rsidRDefault="00835A61" w:rsidP="00835A61">
      <w:pPr>
        <w:pStyle w:val="NormalWeb"/>
        <w:rPr>
          <w:color w:val="000000" w:themeColor="text1"/>
          <w:sz w:val="22"/>
          <w:szCs w:val="22"/>
        </w:rPr>
      </w:pPr>
      <w:r w:rsidRPr="00835A61">
        <w:rPr>
          <w:color w:val="000000" w:themeColor="text1"/>
          <w:sz w:val="22"/>
          <w:szCs w:val="22"/>
        </w:rPr>
        <w:t>The homework activities are designed for automatic correction, providing timely feedback. Correct answers will be disclosed after the deadline</w:t>
      </w:r>
      <w:r w:rsidR="006C0B18">
        <w:rPr>
          <w:color w:val="000000" w:themeColor="text1"/>
          <w:sz w:val="22"/>
          <w:szCs w:val="22"/>
        </w:rPr>
        <w:t xml:space="preserve">. However, you may </w:t>
      </w:r>
      <w:r w:rsidRPr="00835A61">
        <w:rPr>
          <w:color w:val="000000" w:themeColor="text1"/>
          <w:sz w:val="22"/>
          <w:szCs w:val="22"/>
        </w:rPr>
        <w:t>complete these activities before the specified cutoff. Embrace the digital learning environment, and let's embark on this exciting linguistic and cultural exploration together!</w:t>
      </w:r>
    </w:p>
    <w:p w14:paraId="6C43D2AB" w14:textId="79D69EEC" w:rsidR="00835A61" w:rsidRDefault="00D752F5" w:rsidP="007E77BC">
      <w:pPr>
        <w:rPr>
          <w:rFonts w:asciiTheme="majorBidi" w:hAnsiTheme="majorBidi" w:cstheme="majorBidi"/>
          <w:b/>
          <w:bCs/>
          <w:color w:val="000000"/>
          <w:sz w:val="22"/>
          <w:szCs w:val="22"/>
        </w:rPr>
      </w:pPr>
      <w:r w:rsidRPr="001F0C57">
        <w:rPr>
          <w:rFonts w:ascii="Times New Roman" w:hAnsi="Times New Roman" w:cs="Times New Roman"/>
          <w:noProof/>
          <w:sz w:val="22"/>
          <w:szCs w:val="22"/>
        </w:rPr>
        <w:t>Note:</w:t>
      </w:r>
      <w:r w:rsidRPr="00D752F5">
        <w:rPr>
          <w:rFonts w:ascii="Times New Roman" w:hAnsi="Times New Roman" w:cs="Times New Roman"/>
          <w:color w:val="000000" w:themeColor="text1"/>
          <w:sz w:val="22"/>
          <w:szCs w:val="22"/>
        </w:rPr>
        <w:t xml:space="preserve"> </w:t>
      </w:r>
      <w:r w:rsidRPr="00835A61">
        <w:rPr>
          <w:rFonts w:ascii="Times New Roman" w:hAnsi="Times New Roman" w:cs="Times New Roman"/>
          <w:color w:val="000000" w:themeColor="text1"/>
          <w:sz w:val="22"/>
          <w:szCs w:val="22"/>
        </w:rPr>
        <w:t xml:space="preserve">This course is designed for individuals who have minimal to no prior exposure to French instruction. </w:t>
      </w:r>
      <w:r w:rsidRPr="001F0C57">
        <w:rPr>
          <w:rFonts w:ascii="Times New Roman" w:hAnsi="Times New Roman" w:cs="Times New Roman"/>
          <w:noProof/>
          <w:sz w:val="22"/>
          <w:szCs w:val="22"/>
        </w:rPr>
        <w:t xml:space="preserve"> </w:t>
      </w:r>
      <w:r w:rsidRPr="00E94FC1">
        <w:rPr>
          <w:rFonts w:ascii="Times New Roman" w:hAnsi="Times New Roman" w:cs="Times New Roman"/>
          <w:noProof/>
          <w:color w:val="C00000"/>
          <w:sz w:val="22"/>
          <w:szCs w:val="22"/>
          <w:u w:val="single"/>
        </w:rPr>
        <w:t xml:space="preserve">This class is not for native or heritage speakers of </w:t>
      </w:r>
      <w:r>
        <w:rPr>
          <w:rFonts w:ascii="Times New Roman" w:hAnsi="Times New Roman" w:cs="Times New Roman"/>
          <w:noProof/>
          <w:color w:val="C00000"/>
          <w:sz w:val="22"/>
          <w:szCs w:val="22"/>
          <w:u w:val="single"/>
        </w:rPr>
        <w:t>French</w:t>
      </w:r>
      <w:r w:rsidRPr="00E94FC1">
        <w:rPr>
          <w:rFonts w:ascii="Times New Roman" w:hAnsi="Times New Roman" w:cs="Times New Roman"/>
          <w:noProof/>
          <w:color w:val="C00000"/>
          <w:sz w:val="22"/>
          <w:szCs w:val="22"/>
          <w:u w:val="single"/>
        </w:rPr>
        <w:t>.</w:t>
      </w:r>
      <w:r w:rsidRPr="00E94FC1">
        <w:rPr>
          <w:rFonts w:ascii="Times New Roman" w:hAnsi="Times New Roman" w:cs="Times New Roman"/>
          <w:noProof/>
          <w:color w:val="C00000"/>
          <w:sz w:val="22"/>
          <w:szCs w:val="22"/>
        </w:rPr>
        <w:t xml:space="preserve"> </w:t>
      </w:r>
      <w:r w:rsidRPr="001F0C57">
        <w:rPr>
          <w:rFonts w:ascii="Times New Roman" w:hAnsi="Times New Roman" w:cs="Times New Roman"/>
          <w:noProof/>
          <w:sz w:val="22"/>
          <w:szCs w:val="22"/>
        </w:rPr>
        <w:t xml:space="preserve">Students proficient in </w:t>
      </w:r>
      <w:r>
        <w:rPr>
          <w:rFonts w:ascii="Times New Roman" w:hAnsi="Times New Roman" w:cs="Times New Roman"/>
          <w:noProof/>
          <w:sz w:val="22"/>
          <w:szCs w:val="22"/>
        </w:rPr>
        <w:t>French</w:t>
      </w:r>
      <w:r w:rsidRPr="001F0C57">
        <w:rPr>
          <w:rFonts w:ascii="Times New Roman" w:hAnsi="Times New Roman" w:cs="Times New Roman"/>
          <w:noProof/>
          <w:sz w:val="22"/>
          <w:szCs w:val="22"/>
        </w:rPr>
        <w:t xml:space="preserve"> and heritage speakers must take higher-level courses appropriate to their proficiency levels.</w:t>
      </w:r>
    </w:p>
    <w:p w14:paraId="0CDF713F" w14:textId="28E6157E" w:rsidR="007E77BC" w:rsidRPr="000D2D79" w:rsidRDefault="007E77BC" w:rsidP="000D2D79">
      <w:pPr>
        <w:rPr>
          <w:rFonts w:ascii="Times New Roman" w:hAnsi="Times New Roman" w:cs="Times New Roman"/>
          <w:color w:val="000000" w:themeColor="text1"/>
          <w:spacing w:val="1"/>
          <w:w w:val="105"/>
          <w:sz w:val="22"/>
          <w:szCs w:val="22"/>
        </w:rPr>
      </w:pPr>
    </w:p>
    <w:p w14:paraId="017E993F" w14:textId="77777777" w:rsidR="00F57F15" w:rsidRPr="0031366B" w:rsidRDefault="00F57F15" w:rsidP="00F57F15">
      <w:pPr>
        <w:rPr>
          <w:rFonts w:asciiTheme="majorBidi" w:hAnsiTheme="majorBidi" w:cstheme="majorBidi"/>
          <w:sz w:val="22"/>
          <w:szCs w:val="22"/>
        </w:rPr>
      </w:pPr>
    </w:p>
    <w:p w14:paraId="1C904D9D" w14:textId="77777777" w:rsidR="000D3D6A" w:rsidRPr="00D12A5A" w:rsidRDefault="000D3D6A" w:rsidP="000D3D6A">
      <w:pPr>
        <w:rPr>
          <w:rFonts w:ascii="Times New Roman" w:hAnsi="Times New Roman" w:cs="Times New Roman"/>
          <w:b/>
          <w:sz w:val="21"/>
          <w:szCs w:val="21"/>
        </w:rPr>
      </w:pPr>
      <w:r w:rsidRPr="00D12A5A">
        <w:rPr>
          <w:rFonts w:ascii="Times New Roman" w:hAnsi="Times New Roman" w:cs="Times New Roman"/>
          <w:b/>
          <w:sz w:val="21"/>
          <w:szCs w:val="21"/>
        </w:rPr>
        <w:t xml:space="preserve">Course Objectives: </w:t>
      </w:r>
    </w:p>
    <w:p w14:paraId="66FE3622" w14:textId="77777777" w:rsidR="000D3D6A" w:rsidRPr="00D12A5A" w:rsidRDefault="000D3D6A" w:rsidP="000D3D6A">
      <w:pPr>
        <w:rPr>
          <w:rFonts w:ascii="Times New Roman" w:hAnsi="Times New Roman" w:cs="Times New Roman"/>
          <w:sz w:val="21"/>
          <w:szCs w:val="21"/>
        </w:rPr>
      </w:pPr>
    </w:p>
    <w:p w14:paraId="416F95BC" w14:textId="77777777" w:rsidR="000D3D6A" w:rsidRPr="00D12A5A" w:rsidRDefault="000D3D6A" w:rsidP="000D3D6A">
      <w:pPr>
        <w:rPr>
          <w:rFonts w:ascii="Times New Roman" w:hAnsi="Times New Roman" w:cs="Times New Roman"/>
          <w:sz w:val="21"/>
          <w:szCs w:val="21"/>
        </w:rPr>
      </w:pPr>
      <w:r w:rsidRPr="00D12A5A">
        <w:rPr>
          <w:rFonts w:ascii="Times New Roman" w:hAnsi="Times New Roman" w:cs="Times New Roman"/>
          <w:sz w:val="21"/>
          <w:szCs w:val="21"/>
        </w:rPr>
        <w:t xml:space="preserve">By the end of the semester, you are expected to achieve the following:  </w:t>
      </w:r>
    </w:p>
    <w:p w14:paraId="70D02FE6" w14:textId="77777777" w:rsidR="000D3D6A" w:rsidRPr="00D12A5A" w:rsidRDefault="000D3D6A" w:rsidP="000D3D6A">
      <w:pPr>
        <w:pStyle w:val="ListParagraph"/>
        <w:numPr>
          <w:ilvl w:val="0"/>
          <w:numId w:val="38"/>
        </w:numPr>
        <w:rPr>
          <w:rFonts w:ascii="Times New Roman" w:hAnsi="Times New Roman" w:cs="Times New Roman"/>
          <w:sz w:val="21"/>
          <w:szCs w:val="21"/>
        </w:rPr>
      </w:pPr>
      <w:r w:rsidRPr="00D12A5A">
        <w:rPr>
          <w:rFonts w:ascii="Times New Roman" w:hAnsi="Times New Roman" w:cs="Times New Roman"/>
          <w:noProof/>
          <w:sz w:val="21"/>
          <w:szCs w:val="21"/>
        </w:rPr>
        <w:t>Engage in basic conversations in French proficiently.</w:t>
      </w:r>
    </w:p>
    <w:p w14:paraId="7DCA8C41" w14:textId="77777777" w:rsidR="000D3D6A" w:rsidRPr="00D12A5A" w:rsidRDefault="000D3D6A" w:rsidP="000D3D6A">
      <w:pPr>
        <w:pStyle w:val="NoSpacing"/>
        <w:numPr>
          <w:ilvl w:val="0"/>
          <w:numId w:val="33"/>
        </w:numPr>
        <w:rPr>
          <w:i w:val="0"/>
          <w:iCs w:val="0"/>
          <w:sz w:val="21"/>
          <w:szCs w:val="21"/>
        </w:rPr>
      </w:pPr>
      <w:r w:rsidRPr="00D12A5A">
        <w:rPr>
          <w:i w:val="0"/>
          <w:iCs w:val="0"/>
          <w:sz w:val="21"/>
          <w:szCs w:val="21"/>
        </w:rPr>
        <w:t xml:space="preserve">Communicate with others from the target culture in familiar everyday situations, using acquired language and showing basic cultural awareness. </w:t>
      </w:r>
    </w:p>
    <w:p w14:paraId="5E7383A3" w14:textId="77777777" w:rsidR="000D3D6A" w:rsidRPr="00D12A5A" w:rsidRDefault="000D3D6A" w:rsidP="000D3D6A">
      <w:pPr>
        <w:pStyle w:val="NoSpacing"/>
        <w:numPr>
          <w:ilvl w:val="0"/>
          <w:numId w:val="33"/>
        </w:numPr>
        <w:rPr>
          <w:i w:val="0"/>
          <w:iCs w:val="0"/>
          <w:sz w:val="21"/>
          <w:szCs w:val="21"/>
        </w:rPr>
      </w:pPr>
      <w:r w:rsidRPr="00D12A5A">
        <w:rPr>
          <w:i w:val="0"/>
          <w:iCs w:val="0"/>
          <w:sz w:val="21"/>
          <w:szCs w:val="21"/>
        </w:rPr>
        <w:t xml:space="preserve">Deliver information via videos on both very familiar and everyday topics, utilizing practiced vocabulary, phrases, and simple sentences in spoken or written form. </w:t>
      </w:r>
    </w:p>
    <w:p w14:paraId="108DDEF5" w14:textId="77777777" w:rsidR="000D3D6A" w:rsidRPr="00D12A5A" w:rsidRDefault="000D3D6A" w:rsidP="000D3D6A">
      <w:pPr>
        <w:pStyle w:val="NoSpacing"/>
        <w:rPr>
          <w:i w:val="0"/>
          <w:iCs w:val="0"/>
          <w:sz w:val="21"/>
          <w:szCs w:val="21"/>
        </w:rPr>
      </w:pPr>
    </w:p>
    <w:p w14:paraId="2DAF0F35" w14:textId="77777777" w:rsidR="000D3D6A" w:rsidRPr="00D12A5A" w:rsidRDefault="000D3D6A" w:rsidP="000D3D6A">
      <w:pPr>
        <w:outlineLvl w:val="0"/>
        <w:rPr>
          <w:rFonts w:ascii="Times New Roman" w:hAnsi="Times New Roman" w:cs="Times New Roman"/>
          <w:sz w:val="21"/>
          <w:szCs w:val="21"/>
        </w:rPr>
      </w:pPr>
      <w:r w:rsidRPr="00D12A5A">
        <w:rPr>
          <w:rFonts w:ascii="Times New Roman" w:hAnsi="Times New Roman" w:cs="Times New Roman"/>
          <w:sz w:val="21"/>
          <w:szCs w:val="21"/>
        </w:rPr>
        <w:t>More specifically, by the end of the semester, you will be able to</w:t>
      </w:r>
    </w:p>
    <w:p w14:paraId="2FE7328E" w14:textId="77777777" w:rsidR="000D3D6A" w:rsidRPr="00D12A5A" w:rsidRDefault="000D3D6A" w:rsidP="000D3D6A">
      <w:pPr>
        <w:pStyle w:val="ListParagraph"/>
        <w:numPr>
          <w:ilvl w:val="0"/>
          <w:numId w:val="7"/>
        </w:numPr>
        <w:rPr>
          <w:rFonts w:ascii="Times New Roman" w:hAnsi="Times New Roman" w:cs="Times New Roman"/>
          <w:sz w:val="21"/>
          <w:szCs w:val="21"/>
        </w:rPr>
      </w:pPr>
      <w:r w:rsidRPr="00D12A5A">
        <w:rPr>
          <w:rFonts w:ascii="Times New Roman" w:hAnsi="Times New Roman" w:cs="Times New Roman"/>
          <w:noProof/>
          <w:sz w:val="21"/>
          <w:szCs w:val="21"/>
        </w:rPr>
        <w:t>Write coherent idiomatic French demonstrating  an understanding of syntax and grammar.</w:t>
      </w:r>
    </w:p>
    <w:p w14:paraId="538B444E" w14:textId="77777777" w:rsidR="000D3D6A" w:rsidRPr="00D12A5A" w:rsidRDefault="000D3D6A" w:rsidP="000D3D6A">
      <w:pPr>
        <w:pStyle w:val="ListParagraph"/>
        <w:numPr>
          <w:ilvl w:val="0"/>
          <w:numId w:val="7"/>
        </w:numPr>
        <w:rPr>
          <w:rFonts w:ascii="Times New Roman" w:hAnsi="Times New Roman" w:cs="Times New Roman"/>
          <w:sz w:val="21"/>
          <w:szCs w:val="21"/>
        </w:rPr>
      </w:pPr>
      <w:r w:rsidRPr="00D12A5A">
        <w:rPr>
          <w:rFonts w:ascii="Times New Roman" w:hAnsi="Times New Roman" w:cs="Times New Roman"/>
          <w:noProof/>
          <w:sz w:val="21"/>
          <w:szCs w:val="21"/>
        </w:rPr>
        <w:t>Present projects about aspects of Francophone cultures that you have researched.</w:t>
      </w:r>
    </w:p>
    <w:p w14:paraId="20C8528F" w14:textId="77777777" w:rsidR="000D3D6A" w:rsidRPr="00D12A5A" w:rsidRDefault="000D3D6A" w:rsidP="000D3D6A">
      <w:pPr>
        <w:pStyle w:val="NormalWeb"/>
        <w:numPr>
          <w:ilvl w:val="0"/>
          <w:numId w:val="7"/>
        </w:numPr>
        <w:spacing w:after="0" w:afterAutospacing="0"/>
        <w:rPr>
          <w:rFonts w:eastAsiaTheme="minorEastAsia"/>
          <w:noProof/>
          <w:sz w:val="21"/>
          <w:szCs w:val="21"/>
        </w:rPr>
      </w:pPr>
      <w:r w:rsidRPr="00D12A5A">
        <w:rPr>
          <w:rFonts w:eastAsiaTheme="minorEastAsia"/>
          <w:noProof/>
          <w:sz w:val="21"/>
          <w:szCs w:val="21"/>
        </w:rPr>
        <w:t>Demonstrate basic proficiency in reading and writing in French.</w:t>
      </w:r>
    </w:p>
    <w:p w14:paraId="4013F2D8" w14:textId="77777777" w:rsidR="000D3D6A" w:rsidRPr="00D12A5A" w:rsidRDefault="000D3D6A" w:rsidP="000D3D6A">
      <w:pPr>
        <w:pStyle w:val="NormalWeb"/>
        <w:numPr>
          <w:ilvl w:val="0"/>
          <w:numId w:val="7"/>
        </w:numPr>
        <w:spacing w:after="0" w:afterAutospacing="0"/>
        <w:rPr>
          <w:rFonts w:eastAsiaTheme="minorEastAsia"/>
          <w:noProof/>
          <w:sz w:val="21"/>
          <w:szCs w:val="21"/>
        </w:rPr>
      </w:pPr>
      <w:r w:rsidRPr="00D12A5A">
        <w:rPr>
          <w:rFonts w:eastAsiaTheme="minorEastAsia"/>
          <w:noProof/>
          <w:sz w:val="21"/>
          <w:szCs w:val="21"/>
        </w:rPr>
        <w:t>Learn significant cultural practices and historical events from the French-speaking world</w:t>
      </w:r>
    </w:p>
    <w:p w14:paraId="547B62F6" w14:textId="77777777" w:rsidR="000D3D6A" w:rsidRDefault="000D3D6A" w:rsidP="00F57F15">
      <w:pPr>
        <w:rPr>
          <w:rFonts w:asciiTheme="majorBidi" w:hAnsiTheme="majorBidi" w:cstheme="majorBidi"/>
          <w:b/>
          <w:sz w:val="22"/>
          <w:szCs w:val="22"/>
        </w:rPr>
      </w:pPr>
    </w:p>
    <w:p w14:paraId="658C31C6" w14:textId="4E5E7922" w:rsidR="00C1203B" w:rsidRDefault="00C1203B" w:rsidP="00F57F15">
      <w:pPr>
        <w:rPr>
          <w:rFonts w:asciiTheme="majorBidi" w:hAnsiTheme="majorBidi" w:cstheme="majorBidi"/>
          <w:b/>
          <w:bCs/>
          <w:color w:val="000000"/>
          <w:sz w:val="22"/>
          <w:szCs w:val="22"/>
        </w:rPr>
      </w:pPr>
    </w:p>
    <w:p w14:paraId="7E13C97E" w14:textId="77777777" w:rsidR="000D3D6A" w:rsidRDefault="000D3D6A" w:rsidP="00F57F15">
      <w:pPr>
        <w:rPr>
          <w:rFonts w:asciiTheme="majorBidi" w:hAnsiTheme="majorBidi" w:cstheme="majorBidi"/>
          <w:b/>
          <w:bCs/>
          <w:color w:val="000000"/>
          <w:sz w:val="22"/>
          <w:szCs w:val="22"/>
        </w:rPr>
      </w:pPr>
    </w:p>
    <w:p w14:paraId="3DF8F181" w14:textId="77777777" w:rsidR="000D3D6A" w:rsidRDefault="000D3D6A" w:rsidP="00F57F15">
      <w:pPr>
        <w:rPr>
          <w:rFonts w:asciiTheme="majorBidi" w:hAnsiTheme="majorBidi" w:cstheme="majorBidi"/>
          <w:b/>
          <w:bCs/>
          <w:color w:val="000000"/>
          <w:sz w:val="22"/>
          <w:szCs w:val="22"/>
        </w:rPr>
      </w:pPr>
    </w:p>
    <w:p w14:paraId="7B6B3873" w14:textId="77777777" w:rsidR="000D3D6A" w:rsidRPr="0031366B" w:rsidRDefault="000D3D6A" w:rsidP="00F57F15">
      <w:pPr>
        <w:rPr>
          <w:rFonts w:asciiTheme="majorBidi" w:hAnsiTheme="majorBidi" w:cstheme="majorBidi"/>
          <w:b/>
          <w:bCs/>
          <w:color w:val="000000"/>
          <w:sz w:val="22"/>
          <w:szCs w:val="22"/>
        </w:rPr>
      </w:pPr>
    </w:p>
    <w:p w14:paraId="51A3CDAC" w14:textId="77777777" w:rsidR="000C0168" w:rsidRDefault="000C0168" w:rsidP="00F57F15">
      <w:pPr>
        <w:rPr>
          <w:rFonts w:asciiTheme="majorBidi" w:hAnsiTheme="majorBidi" w:cstheme="majorBidi"/>
          <w:b/>
          <w:bCs/>
          <w:color w:val="000000"/>
          <w:sz w:val="22"/>
          <w:szCs w:val="22"/>
        </w:rPr>
      </w:pPr>
    </w:p>
    <w:p w14:paraId="019E4836" w14:textId="5C8767BE" w:rsidR="00F57F15" w:rsidRPr="0031366B" w:rsidRDefault="00F57F15" w:rsidP="00F57F15">
      <w:pPr>
        <w:rPr>
          <w:rFonts w:asciiTheme="majorBidi" w:hAnsiTheme="majorBidi" w:cstheme="majorBidi"/>
          <w:b/>
          <w:bCs/>
          <w:color w:val="000000"/>
          <w:sz w:val="22"/>
          <w:szCs w:val="22"/>
        </w:rPr>
      </w:pPr>
      <w:r w:rsidRPr="0031366B">
        <w:rPr>
          <w:rFonts w:asciiTheme="majorBidi" w:hAnsiTheme="majorBidi" w:cstheme="majorBidi"/>
          <w:b/>
          <w:bCs/>
          <w:color w:val="000000"/>
          <w:sz w:val="22"/>
          <w:szCs w:val="22"/>
        </w:rPr>
        <w:t xml:space="preserve">Assessment </w:t>
      </w:r>
    </w:p>
    <w:p w14:paraId="3044EFF2" w14:textId="77777777" w:rsidR="00F57F15" w:rsidRPr="0031366B" w:rsidRDefault="00F57F15" w:rsidP="00F57F15">
      <w:pPr>
        <w:pStyle w:val="ListParagraph"/>
        <w:rPr>
          <w:rFonts w:asciiTheme="majorBidi" w:hAnsiTheme="majorBidi" w:cstheme="majorBidi"/>
          <w:b/>
          <w:bCs/>
          <w:color w:val="000000"/>
          <w:sz w:val="22"/>
          <w:szCs w:val="22"/>
        </w:rPr>
      </w:pPr>
    </w:p>
    <w:tbl>
      <w:tblPr>
        <w:tblW w:w="0" w:type="auto"/>
        <w:tblInd w:w="85" w:type="dxa"/>
        <w:tblLayout w:type="fixed"/>
        <w:tblCellMar>
          <w:top w:w="15" w:type="dxa"/>
          <w:left w:w="15" w:type="dxa"/>
          <w:bottom w:w="15" w:type="dxa"/>
          <w:right w:w="15" w:type="dxa"/>
        </w:tblCellMar>
        <w:tblLook w:val="0000" w:firstRow="0" w:lastRow="0" w:firstColumn="0" w:lastColumn="0" w:noHBand="0" w:noVBand="0"/>
      </w:tblPr>
      <w:tblGrid>
        <w:gridCol w:w="5052"/>
        <w:gridCol w:w="4212"/>
      </w:tblGrid>
      <w:tr w:rsidR="00F57F15" w:rsidRPr="0031366B" w14:paraId="196CCEBE" w14:textId="77777777" w:rsidTr="001C3937">
        <w:tc>
          <w:tcPr>
            <w:tcW w:w="5052" w:type="dxa"/>
            <w:tcBorders>
              <w:top w:val="single" w:sz="4" w:space="0" w:color="000000"/>
              <w:left w:val="single" w:sz="4" w:space="0" w:color="000000"/>
              <w:bottom w:val="single" w:sz="4" w:space="0" w:color="000000"/>
              <w:right w:val="single" w:sz="4" w:space="0" w:color="000000"/>
            </w:tcBorders>
            <w:shd w:val="clear" w:color="auto" w:fill="auto"/>
          </w:tcPr>
          <w:p w14:paraId="5FB5F6D2" w14:textId="77777777" w:rsidR="00F57F15" w:rsidRPr="0031366B" w:rsidRDefault="00F57F15" w:rsidP="001C3937">
            <w:pPr>
              <w:jc w:val="center"/>
              <w:rPr>
                <w:rFonts w:asciiTheme="majorBidi" w:hAnsiTheme="majorBidi" w:cstheme="majorBidi"/>
                <w:b/>
                <w:bCs/>
                <w:color w:val="000000"/>
                <w:sz w:val="22"/>
                <w:szCs w:val="22"/>
              </w:rPr>
            </w:pPr>
            <w:r w:rsidRPr="0031366B">
              <w:rPr>
                <w:rFonts w:asciiTheme="majorBidi" w:hAnsiTheme="majorBidi" w:cstheme="majorBidi"/>
                <w:b/>
                <w:bCs/>
                <w:color w:val="000000"/>
                <w:sz w:val="22"/>
                <w:szCs w:val="22"/>
              </w:rPr>
              <w:t>Student Learning Outcomes</w:t>
            </w:r>
          </w:p>
        </w:tc>
        <w:tc>
          <w:tcPr>
            <w:tcW w:w="4212" w:type="dxa"/>
            <w:tcBorders>
              <w:top w:val="single" w:sz="4" w:space="0" w:color="000000"/>
              <w:left w:val="single" w:sz="4" w:space="0" w:color="000000"/>
              <w:bottom w:val="single" w:sz="4" w:space="0" w:color="000000"/>
              <w:right w:val="single" w:sz="4" w:space="0" w:color="000000"/>
            </w:tcBorders>
            <w:shd w:val="clear" w:color="auto" w:fill="auto"/>
          </w:tcPr>
          <w:p w14:paraId="62CACECF" w14:textId="77777777" w:rsidR="00F57F15" w:rsidRPr="0031366B" w:rsidRDefault="00F57F15" w:rsidP="001C3937">
            <w:pPr>
              <w:jc w:val="center"/>
              <w:rPr>
                <w:rFonts w:asciiTheme="majorBidi" w:hAnsiTheme="majorBidi" w:cstheme="majorBidi"/>
                <w:sz w:val="22"/>
                <w:szCs w:val="22"/>
              </w:rPr>
            </w:pPr>
            <w:r w:rsidRPr="0031366B">
              <w:rPr>
                <w:rFonts w:asciiTheme="majorBidi" w:hAnsiTheme="majorBidi" w:cstheme="majorBidi"/>
                <w:b/>
                <w:bCs/>
                <w:color w:val="000000"/>
                <w:sz w:val="22"/>
                <w:szCs w:val="22"/>
              </w:rPr>
              <w:t>Measurements (means of assessment for student learning outcomes)</w:t>
            </w:r>
          </w:p>
        </w:tc>
      </w:tr>
      <w:tr w:rsidR="00F57F15" w:rsidRPr="0031366B" w14:paraId="5D3A0A58" w14:textId="77777777" w:rsidTr="001C3937">
        <w:tc>
          <w:tcPr>
            <w:tcW w:w="5052" w:type="dxa"/>
            <w:tcBorders>
              <w:top w:val="single" w:sz="4" w:space="0" w:color="000000"/>
              <w:left w:val="single" w:sz="4" w:space="0" w:color="000000"/>
              <w:bottom w:val="single" w:sz="4" w:space="0" w:color="000000"/>
              <w:right w:val="single" w:sz="4" w:space="0" w:color="000000"/>
            </w:tcBorders>
            <w:shd w:val="clear" w:color="auto" w:fill="auto"/>
          </w:tcPr>
          <w:p w14:paraId="7E4405F1" w14:textId="77777777" w:rsidR="00F57F15" w:rsidRPr="0031366B" w:rsidRDefault="00F57F15" w:rsidP="001C3937">
            <w:pPr>
              <w:rPr>
                <w:rFonts w:asciiTheme="majorBidi" w:hAnsiTheme="majorBidi" w:cstheme="majorBidi"/>
                <w:color w:val="000000"/>
                <w:sz w:val="22"/>
                <w:szCs w:val="22"/>
              </w:rPr>
            </w:pPr>
            <w:r w:rsidRPr="0031366B">
              <w:rPr>
                <w:rFonts w:asciiTheme="majorBidi" w:hAnsiTheme="majorBidi" w:cstheme="majorBidi"/>
                <w:color w:val="000000"/>
                <w:sz w:val="22"/>
                <w:szCs w:val="22"/>
              </w:rPr>
              <w:t>1. Students will be able to identify main structural and cultural content of an oral text, in the form of mini-dialogues, dictations or a short paragraph (100 words or less).</w:t>
            </w:r>
          </w:p>
        </w:tc>
        <w:tc>
          <w:tcPr>
            <w:tcW w:w="4212" w:type="dxa"/>
            <w:tcBorders>
              <w:top w:val="single" w:sz="4" w:space="0" w:color="000000"/>
              <w:left w:val="single" w:sz="4" w:space="0" w:color="000000"/>
              <w:bottom w:val="single" w:sz="4" w:space="0" w:color="000000"/>
              <w:right w:val="single" w:sz="4" w:space="0" w:color="000000"/>
            </w:tcBorders>
            <w:shd w:val="clear" w:color="auto" w:fill="auto"/>
          </w:tcPr>
          <w:p w14:paraId="12A4F43A" w14:textId="77777777" w:rsidR="00F57F15" w:rsidRPr="0031366B" w:rsidRDefault="00F57F15" w:rsidP="001C3937">
            <w:pPr>
              <w:rPr>
                <w:rFonts w:asciiTheme="majorBidi" w:hAnsiTheme="majorBidi" w:cstheme="majorBidi"/>
                <w:sz w:val="22"/>
                <w:szCs w:val="22"/>
              </w:rPr>
            </w:pPr>
            <w:r w:rsidRPr="0031366B">
              <w:rPr>
                <w:rFonts w:asciiTheme="majorBidi" w:hAnsiTheme="majorBidi" w:cstheme="majorBidi"/>
                <w:color w:val="000000"/>
                <w:sz w:val="22"/>
                <w:szCs w:val="22"/>
              </w:rPr>
              <w:t>1. A listening comprehension part will be included in quizzes, homework exercises (textbook website) and exams.</w:t>
            </w:r>
          </w:p>
        </w:tc>
      </w:tr>
      <w:tr w:rsidR="00F57F15" w:rsidRPr="0031366B" w14:paraId="69884B33" w14:textId="77777777" w:rsidTr="001C3937">
        <w:tc>
          <w:tcPr>
            <w:tcW w:w="5052" w:type="dxa"/>
            <w:tcBorders>
              <w:top w:val="single" w:sz="4" w:space="0" w:color="000000"/>
              <w:left w:val="single" w:sz="4" w:space="0" w:color="000000"/>
              <w:bottom w:val="single" w:sz="4" w:space="0" w:color="000000"/>
              <w:right w:val="single" w:sz="4" w:space="0" w:color="000000"/>
            </w:tcBorders>
            <w:shd w:val="clear" w:color="auto" w:fill="auto"/>
          </w:tcPr>
          <w:p w14:paraId="16ABB16E" w14:textId="77777777" w:rsidR="00F57F15" w:rsidRPr="0031366B" w:rsidRDefault="00F57F15" w:rsidP="001C3937">
            <w:pPr>
              <w:rPr>
                <w:rFonts w:asciiTheme="majorBidi" w:hAnsiTheme="majorBidi" w:cstheme="majorBidi"/>
                <w:color w:val="000000"/>
                <w:sz w:val="22"/>
                <w:szCs w:val="22"/>
              </w:rPr>
            </w:pPr>
            <w:r w:rsidRPr="0031366B">
              <w:rPr>
                <w:rFonts w:asciiTheme="majorBidi" w:hAnsiTheme="majorBidi" w:cstheme="majorBidi"/>
                <w:color w:val="000000"/>
                <w:sz w:val="22"/>
                <w:szCs w:val="22"/>
              </w:rPr>
              <w:t>2. Students will be able to identify and to analyze main structural and cultural aspects of a written text, in the form of a short descriptive narrative.</w:t>
            </w:r>
          </w:p>
        </w:tc>
        <w:tc>
          <w:tcPr>
            <w:tcW w:w="4212" w:type="dxa"/>
            <w:tcBorders>
              <w:top w:val="single" w:sz="4" w:space="0" w:color="000000"/>
              <w:left w:val="single" w:sz="4" w:space="0" w:color="000000"/>
              <w:bottom w:val="single" w:sz="4" w:space="0" w:color="000000"/>
              <w:right w:val="single" w:sz="4" w:space="0" w:color="000000"/>
            </w:tcBorders>
            <w:shd w:val="clear" w:color="auto" w:fill="auto"/>
          </w:tcPr>
          <w:p w14:paraId="53C28C2C" w14:textId="77777777" w:rsidR="00F57F15" w:rsidRPr="0031366B" w:rsidRDefault="00F57F15" w:rsidP="001C3937">
            <w:pPr>
              <w:rPr>
                <w:rFonts w:asciiTheme="majorBidi" w:hAnsiTheme="majorBidi" w:cstheme="majorBidi"/>
                <w:sz w:val="22"/>
                <w:szCs w:val="22"/>
              </w:rPr>
            </w:pPr>
            <w:r w:rsidRPr="0031366B">
              <w:rPr>
                <w:rFonts w:asciiTheme="majorBidi" w:hAnsiTheme="majorBidi" w:cstheme="majorBidi"/>
                <w:color w:val="000000"/>
                <w:sz w:val="22"/>
                <w:szCs w:val="22"/>
              </w:rPr>
              <w:t>2. A reading comprehension part will be included in quizzes and exams.</w:t>
            </w:r>
          </w:p>
        </w:tc>
      </w:tr>
      <w:tr w:rsidR="00F57F15" w:rsidRPr="0031366B" w14:paraId="781DA19F" w14:textId="77777777" w:rsidTr="001C3937">
        <w:tc>
          <w:tcPr>
            <w:tcW w:w="5052" w:type="dxa"/>
            <w:tcBorders>
              <w:top w:val="single" w:sz="4" w:space="0" w:color="000000"/>
              <w:left w:val="single" w:sz="4" w:space="0" w:color="000000"/>
              <w:bottom w:val="single" w:sz="4" w:space="0" w:color="000000"/>
              <w:right w:val="single" w:sz="4" w:space="0" w:color="000000"/>
            </w:tcBorders>
            <w:shd w:val="clear" w:color="auto" w:fill="auto"/>
          </w:tcPr>
          <w:p w14:paraId="2CB9CDDA" w14:textId="77777777" w:rsidR="00F57F15" w:rsidRPr="0031366B" w:rsidRDefault="00F57F15" w:rsidP="001C3937">
            <w:pPr>
              <w:rPr>
                <w:rFonts w:asciiTheme="majorBidi" w:hAnsiTheme="majorBidi" w:cstheme="majorBidi"/>
                <w:color w:val="000000"/>
                <w:sz w:val="22"/>
                <w:szCs w:val="22"/>
              </w:rPr>
            </w:pPr>
            <w:r w:rsidRPr="0031366B">
              <w:rPr>
                <w:rFonts w:asciiTheme="majorBidi" w:hAnsiTheme="majorBidi" w:cstheme="majorBidi"/>
                <w:color w:val="000000"/>
                <w:sz w:val="22"/>
                <w:szCs w:val="22"/>
              </w:rPr>
              <w:t>3. Students will be able to write 100-200 word-compositions using present tense verbs as well as vocabulary about daily life (such as traveling, food, hobbies, etc.) and cultural contexts such as celebrations, national holidays, and historical commemorations.</w:t>
            </w:r>
          </w:p>
        </w:tc>
        <w:tc>
          <w:tcPr>
            <w:tcW w:w="4212" w:type="dxa"/>
            <w:tcBorders>
              <w:top w:val="single" w:sz="4" w:space="0" w:color="000000"/>
              <w:left w:val="single" w:sz="4" w:space="0" w:color="000000"/>
              <w:bottom w:val="single" w:sz="4" w:space="0" w:color="000000"/>
              <w:right w:val="single" w:sz="4" w:space="0" w:color="000000"/>
            </w:tcBorders>
            <w:shd w:val="clear" w:color="auto" w:fill="auto"/>
          </w:tcPr>
          <w:p w14:paraId="6F1AF45E" w14:textId="77777777" w:rsidR="00F57F15" w:rsidRPr="0031366B" w:rsidRDefault="00F57F15" w:rsidP="001C3937">
            <w:pPr>
              <w:rPr>
                <w:rFonts w:asciiTheme="majorBidi" w:hAnsiTheme="majorBidi" w:cstheme="majorBidi"/>
                <w:sz w:val="22"/>
                <w:szCs w:val="22"/>
              </w:rPr>
            </w:pPr>
            <w:r w:rsidRPr="0031366B">
              <w:rPr>
                <w:rFonts w:asciiTheme="majorBidi" w:hAnsiTheme="majorBidi" w:cstheme="majorBidi"/>
                <w:color w:val="000000"/>
                <w:sz w:val="22"/>
                <w:szCs w:val="22"/>
              </w:rPr>
              <w:t>3. A writing part will be included in quizzes, homework exercises and exams.</w:t>
            </w:r>
          </w:p>
        </w:tc>
      </w:tr>
    </w:tbl>
    <w:p w14:paraId="6719659F" w14:textId="4973A62D" w:rsidR="003A0F54" w:rsidRPr="0031366B" w:rsidRDefault="003A0F54" w:rsidP="003A0F54">
      <w:pPr>
        <w:pStyle w:val="NoSpacing"/>
        <w:rPr>
          <w:rFonts w:asciiTheme="majorBidi" w:hAnsiTheme="majorBidi" w:cstheme="majorBidi"/>
          <w:i w:val="0"/>
          <w:sz w:val="22"/>
          <w:szCs w:val="22"/>
        </w:rPr>
      </w:pPr>
    </w:p>
    <w:p w14:paraId="6E843223" w14:textId="77777777" w:rsidR="005C4CC0" w:rsidRDefault="005C4CC0" w:rsidP="005C4CC0">
      <w:pPr>
        <w:rPr>
          <w:rFonts w:asciiTheme="majorBidi" w:hAnsiTheme="majorBidi" w:cstheme="majorBidi"/>
          <w:b/>
          <w:bCs/>
          <w:color w:val="000000"/>
          <w:sz w:val="22"/>
          <w:szCs w:val="22"/>
        </w:rPr>
      </w:pPr>
    </w:p>
    <w:tbl>
      <w:tblPr>
        <w:tblStyle w:val="TableGrid"/>
        <w:tblW w:w="0" w:type="auto"/>
        <w:tblInd w:w="-95" w:type="dxa"/>
        <w:shd w:val="clear" w:color="auto" w:fill="C6D9F1" w:themeFill="text2" w:themeFillTint="33"/>
        <w:tblLook w:val="04A0" w:firstRow="1" w:lastRow="0" w:firstColumn="1" w:lastColumn="0" w:noHBand="0" w:noVBand="1"/>
      </w:tblPr>
      <w:tblGrid>
        <w:gridCol w:w="10165"/>
      </w:tblGrid>
      <w:tr w:rsidR="005C4CC0" w:rsidRPr="002052BC" w14:paraId="4E198666" w14:textId="77777777" w:rsidTr="00950BA6">
        <w:trPr>
          <w:trHeight w:val="54"/>
        </w:trPr>
        <w:tc>
          <w:tcPr>
            <w:tcW w:w="10309" w:type="dxa"/>
            <w:shd w:val="clear" w:color="auto" w:fill="C6D9F1" w:themeFill="text2" w:themeFillTint="33"/>
          </w:tcPr>
          <w:p w14:paraId="60844A0C" w14:textId="77777777" w:rsidR="005C4CC0" w:rsidRPr="002052BC" w:rsidRDefault="005C4CC0" w:rsidP="00950BA6">
            <w:pPr>
              <w:rPr>
                <w:rFonts w:ascii="Times New Roman" w:hAnsi="Times New Roman" w:cs="Times New Roman"/>
                <w:b/>
                <w:sz w:val="22"/>
                <w:szCs w:val="22"/>
              </w:rPr>
            </w:pPr>
            <w:r>
              <w:rPr>
                <w:rFonts w:ascii="Times New Roman" w:hAnsi="Times New Roman" w:cs="Times New Roman"/>
                <w:b/>
                <w:sz w:val="22"/>
                <w:szCs w:val="22"/>
              </w:rPr>
              <w:t>Tutoring</w:t>
            </w:r>
          </w:p>
        </w:tc>
      </w:tr>
    </w:tbl>
    <w:p w14:paraId="4445E14E" w14:textId="77777777" w:rsidR="005C4CC0" w:rsidRDefault="005C4CC0" w:rsidP="005C4CC0">
      <w:pPr>
        <w:outlineLvl w:val="0"/>
        <w:rPr>
          <w:rFonts w:asciiTheme="majorBidi" w:eastAsia="MinionPro-Regular-Identity-H" w:hAnsiTheme="majorBidi" w:cstheme="majorBidi"/>
          <w:color w:val="000000" w:themeColor="text1"/>
          <w:sz w:val="22"/>
          <w:szCs w:val="22"/>
        </w:rPr>
      </w:pPr>
    </w:p>
    <w:p w14:paraId="47E1368A" w14:textId="77777777" w:rsidR="005C4CC0" w:rsidRPr="0007365B" w:rsidRDefault="005C4CC0" w:rsidP="005C4CC0">
      <w:pPr>
        <w:outlineLvl w:val="0"/>
        <w:rPr>
          <w:rFonts w:asciiTheme="majorBidi" w:hAnsiTheme="majorBidi" w:cstheme="majorBidi"/>
          <w:sz w:val="22"/>
          <w:szCs w:val="22"/>
        </w:rPr>
      </w:pPr>
      <w:r w:rsidRPr="008A7255">
        <w:rPr>
          <w:rFonts w:asciiTheme="majorBidi" w:eastAsia="MinionPro-Regular-Identity-H" w:hAnsiTheme="majorBidi" w:cstheme="majorBidi"/>
          <w:color w:val="000000" w:themeColor="text1"/>
          <w:sz w:val="22"/>
          <w:szCs w:val="22"/>
        </w:rPr>
        <w:t xml:space="preserve">I encourage you to use </w:t>
      </w:r>
      <w:r w:rsidRPr="008A7255">
        <w:rPr>
          <w:rFonts w:asciiTheme="majorBidi" w:hAnsiTheme="majorBidi" w:cstheme="majorBidi"/>
          <w:color w:val="000000" w:themeColor="text1"/>
          <w:sz w:val="22"/>
          <w:szCs w:val="22"/>
        </w:rPr>
        <w:t>the Modern Language free tutoring sessions</w:t>
      </w:r>
      <w:r w:rsidRPr="008A7255">
        <w:rPr>
          <w:rFonts w:asciiTheme="majorBidi" w:eastAsia="MinionPro-Regular-Identity-H" w:hAnsiTheme="majorBidi" w:cstheme="majorBidi"/>
          <w:color w:val="000000" w:themeColor="text1"/>
          <w:sz w:val="22"/>
          <w:szCs w:val="22"/>
        </w:rPr>
        <w:t xml:space="preserve"> frequently. </w:t>
      </w:r>
      <w:r w:rsidRPr="008A7255">
        <w:rPr>
          <w:rFonts w:asciiTheme="majorBidi" w:hAnsiTheme="majorBidi" w:cstheme="majorBidi"/>
          <w:sz w:val="22"/>
          <w:szCs w:val="22"/>
        </w:rPr>
        <w:t>Tutoring hours</w:t>
      </w:r>
      <w:r w:rsidRPr="008A7255">
        <w:rPr>
          <w:rFonts w:asciiTheme="majorBidi" w:hAnsiTheme="majorBidi" w:cstheme="majorBidi"/>
          <w:b/>
          <w:bCs/>
          <w:sz w:val="22"/>
          <w:szCs w:val="22"/>
        </w:rPr>
        <w:t xml:space="preserve"> </w:t>
      </w:r>
      <w:r w:rsidRPr="008A7255">
        <w:rPr>
          <w:rFonts w:asciiTheme="majorBidi" w:hAnsiTheme="majorBidi" w:cstheme="majorBidi"/>
          <w:sz w:val="22"/>
          <w:szCs w:val="22"/>
        </w:rPr>
        <w:t xml:space="preserve">will count as extra-credit. </w:t>
      </w:r>
      <w:r w:rsidRPr="008A7255">
        <w:rPr>
          <w:rFonts w:asciiTheme="majorBidi" w:eastAsia="MinionPro-Regular-Identity-H" w:hAnsiTheme="majorBidi" w:cstheme="majorBidi"/>
          <w:color w:val="000000" w:themeColor="text1"/>
          <w:sz w:val="22"/>
          <w:szCs w:val="22"/>
        </w:rPr>
        <w:t>You may schedule tutoring sessions here:</w:t>
      </w:r>
      <w:r w:rsidRPr="008A7255">
        <w:rPr>
          <w:rFonts w:asciiTheme="majorBidi" w:hAnsiTheme="majorBidi" w:cstheme="majorBidi"/>
          <w:color w:val="575859"/>
          <w:sz w:val="22"/>
          <w:szCs w:val="22"/>
        </w:rPr>
        <w:t xml:space="preserve"> </w:t>
      </w:r>
      <w:hyperlink r:id="rId13" w:tgtFrame="_blank" w:history="1">
        <w:r w:rsidRPr="008A7255">
          <w:rPr>
            <w:rStyle w:val="Hyperlink"/>
            <w:rFonts w:asciiTheme="majorBidi" w:hAnsiTheme="majorBidi" w:cstheme="majorBidi"/>
            <w:color w:val="2A7AB0"/>
            <w:sz w:val="22"/>
            <w:szCs w:val="22"/>
            <w:bdr w:val="none" w:sz="0" w:space="0" w:color="auto" w:frame="1"/>
          </w:rPr>
          <w:t>https://mail.lagcc.cuny.edu/viplogin/</w:t>
        </w:r>
      </w:hyperlink>
    </w:p>
    <w:p w14:paraId="5E5111CA" w14:textId="77777777" w:rsidR="00404F8F" w:rsidRDefault="00404F8F" w:rsidP="0031366B">
      <w:pPr>
        <w:rPr>
          <w:rFonts w:asciiTheme="majorBidi" w:hAnsiTheme="majorBidi" w:cstheme="majorBidi"/>
          <w:b/>
          <w:sz w:val="22"/>
          <w:szCs w:val="22"/>
        </w:rPr>
      </w:pPr>
    </w:p>
    <w:p w14:paraId="1D7FF50E" w14:textId="23325E1C" w:rsidR="00A22D70" w:rsidRPr="0031366B" w:rsidRDefault="00A22D70" w:rsidP="0031366B">
      <w:pPr>
        <w:rPr>
          <w:rFonts w:asciiTheme="majorBidi" w:hAnsiTheme="majorBidi" w:cstheme="majorBidi"/>
          <w:sz w:val="22"/>
          <w:szCs w:val="22"/>
        </w:rPr>
      </w:pPr>
      <w:r w:rsidRPr="0031366B">
        <w:rPr>
          <w:rFonts w:asciiTheme="majorBidi" w:hAnsiTheme="majorBidi" w:cstheme="majorBidi"/>
          <w:b/>
          <w:sz w:val="22"/>
          <w:szCs w:val="22"/>
        </w:rPr>
        <w:t>Pre/Corequisites:</w:t>
      </w:r>
      <w:r w:rsidRPr="0031366B">
        <w:rPr>
          <w:rFonts w:asciiTheme="majorBidi" w:hAnsiTheme="majorBidi" w:cstheme="majorBidi"/>
          <w:sz w:val="22"/>
          <w:szCs w:val="22"/>
        </w:rPr>
        <w:t xml:space="preserve"> </w:t>
      </w:r>
      <w:r w:rsidRPr="0031366B">
        <w:rPr>
          <w:rFonts w:asciiTheme="majorBidi" w:hAnsiTheme="majorBidi" w:cstheme="majorBidi"/>
          <w:noProof/>
          <w:sz w:val="22"/>
          <w:szCs w:val="22"/>
        </w:rPr>
        <w:t>CSE095 and ESL097</w:t>
      </w:r>
    </w:p>
    <w:p w14:paraId="41BBAB62" w14:textId="05E47F77" w:rsidR="00C47571" w:rsidRPr="0031366B" w:rsidRDefault="00A22D70" w:rsidP="006C0B18">
      <w:pPr>
        <w:rPr>
          <w:rFonts w:asciiTheme="majorBidi" w:hAnsiTheme="majorBidi" w:cstheme="majorBidi"/>
          <w:sz w:val="22"/>
          <w:szCs w:val="22"/>
        </w:rPr>
      </w:pPr>
      <w:r w:rsidRPr="006C0B18">
        <w:rPr>
          <w:rFonts w:asciiTheme="majorBidi" w:hAnsiTheme="majorBidi" w:cstheme="majorBidi"/>
          <w:bCs/>
          <w:sz w:val="22"/>
          <w:szCs w:val="22"/>
        </w:rPr>
        <w:t>The course bears 3 credits that count as Flexible Core (World Cultures and Global Issues) of the CUNY's new general education curriculum (Pathways). Note that students can receive only up to 6 credits in one</w:t>
      </w:r>
      <w:r w:rsidR="006C0B18" w:rsidRPr="006C0B18">
        <w:rPr>
          <w:rFonts w:asciiTheme="majorBidi" w:hAnsiTheme="majorBidi" w:cstheme="majorBidi"/>
          <w:sz w:val="22"/>
          <w:szCs w:val="22"/>
        </w:rPr>
        <w:t xml:space="preserve"> </w:t>
      </w:r>
      <w:r w:rsidR="006C0B18" w:rsidRPr="0031366B">
        <w:rPr>
          <w:rFonts w:asciiTheme="majorBidi" w:hAnsiTheme="majorBidi" w:cstheme="majorBidi"/>
          <w:sz w:val="22"/>
          <w:szCs w:val="22"/>
        </w:rPr>
        <w:t>Flexible Core area</w:t>
      </w:r>
      <w:r w:rsidR="006C0B18">
        <w:rPr>
          <w:rFonts w:asciiTheme="majorBidi" w:hAnsiTheme="majorBidi" w:cstheme="majorBidi"/>
          <w:sz w:val="22"/>
          <w:szCs w:val="22"/>
        </w:rPr>
        <w:t>.</w:t>
      </w:r>
      <w:r w:rsidRPr="0031366B">
        <w:rPr>
          <w:rFonts w:asciiTheme="majorBidi" w:hAnsiTheme="majorBidi" w:cstheme="majorBidi"/>
          <w:sz w:val="22"/>
          <w:szCs w:val="22"/>
        </w:rPr>
        <w:t xml:space="preserve"> </w:t>
      </w:r>
    </w:p>
    <w:p w14:paraId="49660584" w14:textId="77777777" w:rsidR="00E7408B" w:rsidRPr="0031366B" w:rsidRDefault="00E7408B" w:rsidP="00A22D70">
      <w:pPr>
        <w:rPr>
          <w:rFonts w:asciiTheme="majorBidi" w:hAnsiTheme="majorBidi" w:cstheme="majorBidi"/>
          <w:sz w:val="22"/>
          <w:szCs w:val="22"/>
        </w:rPr>
      </w:pPr>
    </w:p>
    <w:tbl>
      <w:tblPr>
        <w:tblStyle w:val="TableGrid"/>
        <w:tblW w:w="0" w:type="auto"/>
        <w:tblInd w:w="108" w:type="dxa"/>
        <w:tblLook w:val="04A0" w:firstRow="1" w:lastRow="0" w:firstColumn="1" w:lastColumn="0" w:noHBand="0" w:noVBand="1"/>
      </w:tblPr>
      <w:tblGrid>
        <w:gridCol w:w="9962"/>
      </w:tblGrid>
      <w:tr w:rsidR="00A22D70" w:rsidRPr="0031366B" w14:paraId="7293FBE9" w14:textId="77777777" w:rsidTr="00AF12E6">
        <w:tc>
          <w:tcPr>
            <w:tcW w:w="10332" w:type="dxa"/>
          </w:tcPr>
          <w:p w14:paraId="71EED5FB" w14:textId="77777777" w:rsidR="00A22D70" w:rsidRPr="0031366B" w:rsidRDefault="00A22D70" w:rsidP="00BA45DE">
            <w:pPr>
              <w:rPr>
                <w:rFonts w:asciiTheme="majorBidi" w:hAnsiTheme="majorBidi" w:cstheme="majorBidi"/>
                <w:b/>
                <w:sz w:val="22"/>
                <w:szCs w:val="22"/>
              </w:rPr>
            </w:pPr>
            <w:r w:rsidRPr="0031366B">
              <w:rPr>
                <w:rFonts w:asciiTheme="majorBidi" w:hAnsiTheme="majorBidi" w:cstheme="majorBidi"/>
                <w:b/>
                <w:sz w:val="22"/>
                <w:szCs w:val="22"/>
              </w:rPr>
              <w:t xml:space="preserve">Textbook, grading, and class </w:t>
            </w:r>
            <w:r w:rsidR="00BA45DE" w:rsidRPr="0031366B">
              <w:rPr>
                <w:rFonts w:asciiTheme="majorBidi" w:hAnsiTheme="majorBidi" w:cstheme="majorBidi"/>
                <w:b/>
                <w:sz w:val="22"/>
                <w:szCs w:val="22"/>
              </w:rPr>
              <w:t>requirements</w:t>
            </w:r>
          </w:p>
        </w:tc>
      </w:tr>
    </w:tbl>
    <w:p w14:paraId="7CF66772" w14:textId="77777777" w:rsidR="00835A61" w:rsidRDefault="00835A61" w:rsidP="00A22D70">
      <w:pPr>
        <w:rPr>
          <w:rFonts w:asciiTheme="majorBidi" w:hAnsiTheme="majorBidi" w:cstheme="majorBidi"/>
          <w:b/>
          <w:sz w:val="22"/>
          <w:szCs w:val="22"/>
        </w:rPr>
      </w:pPr>
    </w:p>
    <w:p w14:paraId="12A57908" w14:textId="0503C703" w:rsidR="00A22D70" w:rsidRDefault="00A22D70" w:rsidP="00A22D70">
      <w:pPr>
        <w:rPr>
          <w:rFonts w:ascii="Times New Roman" w:hAnsi="Times New Roman" w:cs="Times New Roman"/>
          <w:bCs/>
          <w:noProof/>
          <w:sz w:val="22"/>
          <w:szCs w:val="22"/>
        </w:rPr>
      </w:pPr>
      <w:r w:rsidRPr="00835A61">
        <w:rPr>
          <w:rFonts w:ascii="Times New Roman" w:hAnsi="Times New Roman" w:cs="Times New Roman"/>
          <w:b/>
          <w:sz w:val="22"/>
          <w:szCs w:val="22"/>
        </w:rPr>
        <w:t>Textbooks</w:t>
      </w:r>
      <w:r w:rsidRPr="00835A61">
        <w:rPr>
          <w:rFonts w:ascii="Times New Roman" w:hAnsi="Times New Roman" w:cs="Times New Roman"/>
          <w:bCs/>
          <w:sz w:val="22"/>
          <w:szCs w:val="22"/>
        </w:rPr>
        <w:t xml:space="preserve">: </w:t>
      </w:r>
      <w:r w:rsidRPr="00835A61">
        <w:rPr>
          <w:rFonts w:ascii="Times New Roman" w:hAnsi="Times New Roman" w:cs="Times New Roman"/>
          <w:bCs/>
          <w:noProof/>
          <w:sz w:val="22"/>
          <w:szCs w:val="22"/>
        </w:rPr>
        <w:t xml:space="preserve">The following textbook </w:t>
      </w:r>
      <w:r w:rsidR="0031366B" w:rsidRPr="00835A61">
        <w:rPr>
          <w:rFonts w:ascii="Times New Roman" w:hAnsi="Times New Roman" w:cs="Times New Roman"/>
          <w:bCs/>
          <w:noProof/>
          <w:sz w:val="22"/>
          <w:szCs w:val="22"/>
        </w:rPr>
        <w:t>is</w:t>
      </w:r>
      <w:r w:rsidRPr="00835A61">
        <w:rPr>
          <w:rFonts w:ascii="Times New Roman" w:hAnsi="Times New Roman" w:cs="Times New Roman"/>
          <w:bCs/>
          <w:noProof/>
          <w:sz w:val="22"/>
          <w:szCs w:val="22"/>
        </w:rPr>
        <w:t xml:space="preserve"> required for this class.</w:t>
      </w:r>
    </w:p>
    <w:p w14:paraId="1960BA0F" w14:textId="77777777" w:rsidR="000C0168" w:rsidRPr="00835A61" w:rsidRDefault="000C0168" w:rsidP="00A22D70">
      <w:pPr>
        <w:rPr>
          <w:rFonts w:ascii="Times New Roman" w:hAnsi="Times New Roman" w:cs="Times New Roman"/>
          <w:bCs/>
          <w:noProof/>
          <w:sz w:val="22"/>
          <w:szCs w:val="22"/>
        </w:rPr>
      </w:pPr>
    </w:p>
    <w:p w14:paraId="414BA66A" w14:textId="06DB944C" w:rsidR="00835A61" w:rsidRDefault="00F37020" w:rsidP="00835A61">
      <w:pPr>
        <w:rPr>
          <w:rFonts w:ascii="Times New Roman" w:hAnsi="Times New Roman" w:cs="Times New Roman"/>
          <w:bCs/>
          <w:color w:val="212121"/>
          <w:sz w:val="22"/>
          <w:szCs w:val="22"/>
        </w:rPr>
      </w:pPr>
      <w:r w:rsidRPr="00835A61">
        <w:rPr>
          <w:rFonts w:ascii="Times New Roman" w:hAnsi="Times New Roman" w:cs="Times New Roman"/>
          <w:bCs/>
          <w:noProof/>
          <w:sz w:val="22"/>
          <w:szCs w:val="22"/>
          <w:lang w:val="it-IT"/>
        </w:rPr>
        <w:t>Mitchell, James G. and Tano, Cheryl. ESPACES, Fifth Edition, Vista Higher Learning (VHL), 2023</w:t>
      </w:r>
      <w:r w:rsidR="00835A61">
        <w:rPr>
          <w:rFonts w:ascii="Times New Roman" w:hAnsi="Times New Roman" w:cs="Times New Roman"/>
          <w:bCs/>
          <w:noProof/>
          <w:sz w:val="22"/>
          <w:szCs w:val="22"/>
          <w:lang w:val="it-IT"/>
        </w:rPr>
        <w:t xml:space="preserve">, </w:t>
      </w:r>
      <w:r w:rsidR="00835A61" w:rsidRPr="00835A61">
        <w:rPr>
          <w:rFonts w:ascii="Times New Roman" w:hAnsi="Times New Roman" w:cs="Times New Roman"/>
          <w:bCs/>
          <w:color w:val="212121"/>
          <w:sz w:val="22"/>
          <w:szCs w:val="22"/>
        </w:rPr>
        <w:t>Super</w:t>
      </w:r>
      <w:r w:rsidR="00835A61">
        <w:rPr>
          <w:rFonts w:ascii="Times New Roman" w:hAnsi="Times New Roman" w:cs="Times New Roman"/>
          <w:bCs/>
          <w:color w:val="212121"/>
          <w:sz w:val="22"/>
          <w:szCs w:val="22"/>
        </w:rPr>
        <w:t>s</w:t>
      </w:r>
      <w:r w:rsidR="00835A61" w:rsidRPr="00835A61">
        <w:rPr>
          <w:rFonts w:ascii="Times New Roman" w:hAnsi="Times New Roman" w:cs="Times New Roman"/>
          <w:bCs/>
          <w:color w:val="212121"/>
          <w:sz w:val="22"/>
          <w:szCs w:val="22"/>
        </w:rPr>
        <w:t xml:space="preserve">ite </w:t>
      </w:r>
      <w:proofErr w:type="spellStart"/>
      <w:r w:rsidR="00835A61" w:rsidRPr="00835A61">
        <w:rPr>
          <w:rFonts w:ascii="Times New Roman" w:hAnsi="Times New Roman" w:cs="Times New Roman"/>
          <w:bCs/>
          <w:color w:val="212121"/>
          <w:sz w:val="22"/>
          <w:szCs w:val="22"/>
        </w:rPr>
        <w:t>SSPlus</w:t>
      </w:r>
      <w:proofErr w:type="spellEnd"/>
      <w:r w:rsidR="00835A61" w:rsidRPr="00835A61">
        <w:rPr>
          <w:rFonts w:ascii="Times New Roman" w:hAnsi="Times New Roman" w:cs="Times New Roman"/>
          <w:bCs/>
          <w:color w:val="212121"/>
          <w:sz w:val="22"/>
          <w:szCs w:val="22"/>
        </w:rPr>
        <w:t xml:space="preserve"> </w:t>
      </w:r>
      <w:r w:rsidR="00C606F7">
        <w:rPr>
          <w:rFonts w:ascii="Times New Roman" w:hAnsi="Times New Roman" w:cs="Times New Roman"/>
          <w:bCs/>
          <w:color w:val="212121"/>
          <w:sz w:val="22"/>
          <w:szCs w:val="22"/>
        </w:rPr>
        <w:t xml:space="preserve">$79 for one semester </w:t>
      </w:r>
      <w:r w:rsidR="00731E07" w:rsidRPr="00835A61">
        <w:rPr>
          <w:rFonts w:ascii="Times New Roman" w:hAnsi="Times New Roman" w:cs="Times New Roman"/>
          <w:bCs/>
          <w:color w:val="212121"/>
          <w:sz w:val="22"/>
          <w:szCs w:val="22"/>
        </w:rPr>
        <w:t>(</w:t>
      </w:r>
      <w:r w:rsidR="00731E07">
        <w:rPr>
          <w:rFonts w:ascii="Times New Roman" w:hAnsi="Times New Roman" w:cs="Times New Roman"/>
          <w:bCs/>
          <w:color w:val="212121"/>
          <w:sz w:val="22"/>
          <w:szCs w:val="22"/>
        </w:rPr>
        <w:t>5</w:t>
      </w:r>
      <w:r w:rsidR="00731E07" w:rsidRPr="00835A61">
        <w:rPr>
          <w:rFonts w:ascii="Times New Roman" w:hAnsi="Times New Roman" w:cs="Times New Roman"/>
          <w:bCs/>
          <w:color w:val="212121"/>
          <w:sz w:val="22"/>
          <w:szCs w:val="22"/>
        </w:rPr>
        <w:t xml:space="preserve"> months) </w:t>
      </w:r>
      <w:r w:rsidR="00C606F7" w:rsidRPr="00835A61">
        <w:rPr>
          <w:rFonts w:ascii="Times New Roman" w:hAnsi="Times New Roman" w:cs="Times New Roman"/>
          <w:bCs/>
          <w:color w:val="212121"/>
          <w:sz w:val="22"/>
          <w:szCs w:val="22"/>
        </w:rPr>
        <w:t>978-1-54336-806-2</w:t>
      </w:r>
    </w:p>
    <w:p w14:paraId="7CB17004" w14:textId="3B944120" w:rsidR="00C606F7" w:rsidRPr="00835A61" w:rsidRDefault="00C606F7" w:rsidP="00835A61">
      <w:pPr>
        <w:rPr>
          <w:rFonts w:ascii="Times New Roman" w:hAnsi="Times New Roman" w:cs="Times New Roman"/>
          <w:bCs/>
          <w:noProof/>
          <w:sz w:val="22"/>
          <w:szCs w:val="22"/>
        </w:rPr>
      </w:pPr>
      <w:proofErr w:type="spellStart"/>
      <w:r>
        <w:rPr>
          <w:rFonts w:ascii="Times New Roman" w:hAnsi="Times New Roman" w:cs="Times New Roman"/>
          <w:bCs/>
          <w:color w:val="212121"/>
          <w:sz w:val="22"/>
          <w:szCs w:val="22"/>
        </w:rPr>
        <w:t>SSPlus</w:t>
      </w:r>
      <w:proofErr w:type="spellEnd"/>
      <w:r>
        <w:rPr>
          <w:rFonts w:ascii="Times New Roman" w:hAnsi="Times New Roman" w:cs="Times New Roman"/>
          <w:bCs/>
          <w:color w:val="212121"/>
          <w:sz w:val="22"/>
          <w:szCs w:val="22"/>
        </w:rPr>
        <w:t xml:space="preserve"> $129 for 12 months </w:t>
      </w:r>
      <w:r w:rsidRPr="00C606F7">
        <w:rPr>
          <w:rFonts w:ascii="Times New Roman" w:hAnsi="Times New Roman" w:cs="Times New Roman"/>
          <w:bCs/>
          <w:color w:val="212121"/>
          <w:sz w:val="22"/>
          <w:szCs w:val="22"/>
        </w:rPr>
        <w:t>978-1-54336-807-9</w:t>
      </w:r>
    </w:p>
    <w:p w14:paraId="17744C8D" w14:textId="21A8F5F1" w:rsidR="00D15F8D" w:rsidRPr="00835A61" w:rsidRDefault="00835A61" w:rsidP="00835A61">
      <w:pPr>
        <w:widowControl w:val="0"/>
        <w:autoSpaceDE w:val="0"/>
        <w:autoSpaceDN w:val="0"/>
        <w:adjustRightInd w:val="0"/>
        <w:spacing w:after="120"/>
        <w:rPr>
          <w:rFonts w:ascii="Times New Roman" w:hAnsi="Times New Roman" w:cs="Times New Roman"/>
          <w:bCs/>
          <w:noProof/>
          <w:sz w:val="22"/>
          <w:szCs w:val="22"/>
          <w:lang w:val="it-IT"/>
        </w:rPr>
      </w:pPr>
      <w:r>
        <w:rPr>
          <w:rFonts w:ascii="Times New Roman" w:hAnsi="Times New Roman" w:cs="Times New Roman"/>
          <w:bCs/>
          <w:noProof/>
          <w:sz w:val="22"/>
          <w:szCs w:val="22"/>
          <w:lang w:val="it-IT"/>
        </w:rPr>
        <w:t>R</w:t>
      </w:r>
      <w:r w:rsidR="00F37020" w:rsidRPr="00835A61">
        <w:rPr>
          <w:rFonts w:ascii="Times New Roman" w:hAnsi="Times New Roman" w:cs="Times New Roman"/>
          <w:bCs/>
          <w:noProof/>
          <w:sz w:val="22"/>
          <w:szCs w:val="22"/>
          <w:lang w:val="it-IT"/>
        </w:rPr>
        <w:t xml:space="preserve">edeemable at </w:t>
      </w:r>
      <w:hyperlink r:id="rId14" w:history="1">
        <w:r w:rsidR="00F37020" w:rsidRPr="00835A61">
          <w:rPr>
            <w:rStyle w:val="Hyperlink"/>
            <w:rFonts w:ascii="Times New Roman" w:hAnsi="Times New Roman" w:cs="Times New Roman"/>
            <w:bCs/>
            <w:noProof/>
            <w:sz w:val="22"/>
            <w:szCs w:val="22"/>
            <w:lang w:val="it-IT"/>
          </w:rPr>
          <w:t>www.vhlcentral.com</w:t>
        </w:r>
      </w:hyperlink>
      <w:r>
        <w:rPr>
          <w:rFonts w:ascii="Times New Roman" w:hAnsi="Times New Roman" w:cs="Times New Roman"/>
          <w:bCs/>
          <w:noProof/>
          <w:sz w:val="22"/>
          <w:szCs w:val="22"/>
          <w:lang w:val="it-IT"/>
        </w:rPr>
        <w:t xml:space="preserve">  </w:t>
      </w:r>
      <w:r w:rsidR="004177F7" w:rsidRPr="00835A61">
        <w:rPr>
          <w:rFonts w:ascii="Times New Roman" w:eastAsia="Times New Roman" w:hAnsi="Times New Roman" w:cs="Times New Roman"/>
          <w:bCs/>
          <w:color w:val="212121"/>
          <w:sz w:val="22"/>
          <w:szCs w:val="22"/>
        </w:rPr>
        <w:t xml:space="preserve">- </w:t>
      </w:r>
      <w:r w:rsidR="004177F7" w:rsidRPr="00835A61">
        <w:rPr>
          <w:rFonts w:ascii="Times New Roman" w:hAnsi="Times New Roman" w:cs="Times New Roman"/>
          <w:bCs/>
          <w:color w:val="000000" w:themeColor="text1"/>
          <w:sz w:val="22"/>
          <w:szCs w:val="22"/>
        </w:rPr>
        <w:t>Refer to Blackboard for Instructions</w:t>
      </w:r>
    </w:p>
    <w:p w14:paraId="31DC2067" w14:textId="77777777" w:rsidR="00B14F3F" w:rsidRPr="0031366B" w:rsidRDefault="00B14F3F" w:rsidP="005D5AC9">
      <w:pPr>
        <w:rPr>
          <w:rStyle w:val="fnt0"/>
          <w:rFonts w:asciiTheme="majorBidi" w:hAnsiTheme="majorBidi" w:cstheme="majorBidi"/>
          <w:b/>
          <w:sz w:val="22"/>
          <w:szCs w:val="22"/>
        </w:rPr>
      </w:pPr>
    </w:p>
    <w:p w14:paraId="09990722" w14:textId="28AA8C7B" w:rsidR="005D5AC9" w:rsidRDefault="005D5AC9" w:rsidP="005D5AC9">
      <w:pPr>
        <w:rPr>
          <w:rStyle w:val="fnt0"/>
          <w:rFonts w:asciiTheme="majorBidi" w:hAnsiTheme="majorBidi" w:cstheme="majorBidi"/>
          <w:b/>
          <w:sz w:val="22"/>
          <w:szCs w:val="22"/>
        </w:rPr>
      </w:pPr>
      <w:r w:rsidRPr="0031366B">
        <w:rPr>
          <w:rStyle w:val="fnt0"/>
          <w:rFonts w:asciiTheme="majorBidi" w:hAnsiTheme="majorBidi" w:cstheme="majorBidi"/>
          <w:b/>
          <w:sz w:val="22"/>
          <w:szCs w:val="22"/>
        </w:rPr>
        <w:t xml:space="preserve">Course Requirements </w:t>
      </w:r>
    </w:p>
    <w:p w14:paraId="1572AF0C" w14:textId="77777777" w:rsidR="005C4CC0" w:rsidRPr="0031366B" w:rsidRDefault="005C4CC0" w:rsidP="005D5AC9">
      <w:pPr>
        <w:rPr>
          <w:rStyle w:val="fnt0"/>
          <w:rFonts w:asciiTheme="majorBidi" w:hAnsiTheme="majorBidi" w:cstheme="majorBidi"/>
          <w:b/>
          <w:sz w:val="22"/>
          <w:szCs w:val="22"/>
        </w:rPr>
      </w:pPr>
    </w:p>
    <w:p w14:paraId="613D1DB8" w14:textId="2D55A58B" w:rsidR="005C4CC0" w:rsidRPr="0031366B" w:rsidRDefault="007172A9" w:rsidP="005C4CC0">
      <w:pPr>
        <w:pStyle w:val="NoSpacing"/>
        <w:rPr>
          <w:rFonts w:asciiTheme="majorBidi" w:hAnsiTheme="majorBidi" w:cstheme="majorBidi"/>
          <w:i w:val="0"/>
          <w:sz w:val="22"/>
          <w:szCs w:val="22"/>
        </w:rPr>
      </w:pPr>
      <w:r>
        <w:rPr>
          <w:rFonts w:asciiTheme="majorBidi" w:hAnsiTheme="majorBidi" w:cstheme="majorBidi"/>
          <w:i w:val="0"/>
          <w:sz w:val="22"/>
          <w:szCs w:val="22"/>
        </w:rPr>
        <w:t>Most of</w:t>
      </w:r>
      <w:r w:rsidR="005C4CC0" w:rsidRPr="001D31CE">
        <w:rPr>
          <w:rFonts w:asciiTheme="majorBidi" w:hAnsiTheme="majorBidi" w:cstheme="majorBidi"/>
          <w:i w:val="0"/>
          <w:sz w:val="22"/>
          <w:szCs w:val="22"/>
        </w:rPr>
        <w:t xml:space="preserve"> the coursework is to be completed on Supersite.</w:t>
      </w:r>
      <w:r w:rsidR="005C4CC0" w:rsidRPr="0031366B">
        <w:rPr>
          <w:rFonts w:asciiTheme="majorBidi" w:hAnsiTheme="majorBidi" w:cstheme="majorBidi"/>
          <w:i w:val="0"/>
          <w:sz w:val="22"/>
          <w:szCs w:val="22"/>
        </w:rPr>
        <w:t xml:space="preserve"> </w:t>
      </w:r>
    </w:p>
    <w:p w14:paraId="4EB36657" w14:textId="77777777" w:rsidR="005D5AC9" w:rsidRPr="0031366B" w:rsidRDefault="005D5AC9" w:rsidP="005D5AC9">
      <w:pPr>
        <w:rPr>
          <w:rStyle w:val="fnt0"/>
          <w:rFonts w:asciiTheme="majorBidi" w:hAnsiTheme="majorBidi" w:cstheme="majorBidi"/>
          <w:b/>
          <w:sz w:val="22"/>
          <w:szCs w:val="22"/>
        </w:rPr>
      </w:pPr>
    </w:p>
    <w:p w14:paraId="1C24704A" w14:textId="1C248520" w:rsidR="0024113A" w:rsidRPr="0031366B" w:rsidRDefault="0024113A" w:rsidP="0024113A">
      <w:pPr>
        <w:pStyle w:val="NoSpacing"/>
        <w:rPr>
          <w:rFonts w:asciiTheme="majorBidi" w:hAnsiTheme="majorBidi" w:cstheme="majorBidi"/>
          <w:i w:val="0"/>
          <w:sz w:val="22"/>
          <w:szCs w:val="22"/>
        </w:rPr>
      </w:pPr>
      <w:r w:rsidRPr="0031366B">
        <w:rPr>
          <w:rFonts w:asciiTheme="majorBidi" w:hAnsiTheme="majorBidi" w:cstheme="majorBidi"/>
          <w:b/>
          <w:bCs/>
          <w:i w:val="0"/>
          <w:sz w:val="22"/>
          <w:szCs w:val="22"/>
        </w:rPr>
        <w:t>Homework</w:t>
      </w:r>
      <w:r w:rsidRPr="0031366B">
        <w:rPr>
          <w:rFonts w:asciiTheme="majorBidi" w:hAnsiTheme="majorBidi" w:cstheme="majorBidi"/>
          <w:i w:val="0"/>
          <w:sz w:val="22"/>
          <w:szCs w:val="22"/>
        </w:rPr>
        <w:tab/>
      </w:r>
      <w:r w:rsidRPr="0031366B">
        <w:rPr>
          <w:rFonts w:asciiTheme="majorBidi" w:hAnsiTheme="majorBidi" w:cstheme="majorBidi"/>
          <w:i w:val="0"/>
          <w:sz w:val="22"/>
          <w:szCs w:val="22"/>
        </w:rPr>
        <w:tab/>
        <w:t>This out-of-class practice</w:t>
      </w:r>
      <w:r w:rsidR="006C0B18">
        <w:rPr>
          <w:rFonts w:asciiTheme="majorBidi" w:hAnsiTheme="majorBidi" w:cstheme="majorBidi"/>
          <w:i w:val="0"/>
          <w:sz w:val="22"/>
          <w:szCs w:val="22"/>
        </w:rPr>
        <w:t xml:space="preserve"> is</w:t>
      </w:r>
      <w:r w:rsidRPr="0031366B">
        <w:rPr>
          <w:rFonts w:asciiTheme="majorBidi" w:hAnsiTheme="majorBidi" w:cstheme="majorBidi"/>
          <w:i w:val="0"/>
          <w:sz w:val="22"/>
          <w:szCs w:val="22"/>
        </w:rPr>
        <w:t xml:space="preserve"> essential for learning</w:t>
      </w:r>
      <w:r w:rsidR="006C0B18">
        <w:rPr>
          <w:rFonts w:asciiTheme="majorBidi" w:hAnsiTheme="majorBidi" w:cstheme="majorBidi"/>
          <w:i w:val="0"/>
          <w:sz w:val="22"/>
          <w:szCs w:val="22"/>
        </w:rPr>
        <w:t>.</w:t>
      </w:r>
    </w:p>
    <w:p w14:paraId="3CF486E0" w14:textId="77777777" w:rsidR="0024113A" w:rsidRPr="0031366B" w:rsidRDefault="0024113A" w:rsidP="0024113A">
      <w:pPr>
        <w:pStyle w:val="NoSpacing"/>
        <w:rPr>
          <w:rFonts w:asciiTheme="majorBidi" w:hAnsiTheme="majorBidi" w:cstheme="majorBidi"/>
          <w:b/>
          <w:bCs/>
          <w:i w:val="0"/>
          <w:sz w:val="22"/>
          <w:szCs w:val="22"/>
        </w:rPr>
      </w:pPr>
      <w:r w:rsidRPr="0031366B">
        <w:rPr>
          <w:rFonts w:asciiTheme="majorBidi" w:hAnsiTheme="majorBidi" w:cstheme="majorBidi"/>
          <w:b/>
          <w:bCs/>
          <w:i w:val="0"/>
          <w:sz w:val="22"/>
          <w:szCs w:val="22"/>
        </w:rPr>
        <w:t>Language Lab</w:t>
      </w:r>
      <w:r w:rsidRPr="0031366B">
        <w:rPr>
          <w:rFonts w:asciiTheme="majorBidi" w:hAnsiTheme="majorBidi" w:cstheme="majorBidi"/>
          <w:b/>
          <w:bCs/>
          <w:i w:val="0"/>
          <w:sz w:val="22"/>
          <w:szCs w:val="22"/>
        </w:rPr>
        <w:tab/>
      </w:r>
      <w:r w:rsidRPr="0031366B">
        <w:rPr>
          <w:rFonts w:asciiTheme="majorBidi" w:hAnsiTheme="majorBidi" w:cstheme="majorBidi"/>
          <w:b/>
          <w:bCs/>
          <w:i w:val="0"/>
          <w:sz w:val="22"/>
          <w:szCs w:val="22"/>
        </w:rPr>
        <w:tab/>
      </w:r>
      <w:r w:rsidRPr="0031366B">
        <w:rPr>
          <w:rFonts w:asciiTheme="majorBidi" w:hAnsiTheme="majorBidi" w:cstheme="majorBidi"/>
          <w:i w:val="0"/>
          <w:sz w:val="22"/>
          <w:szCs w:val="22"/>
        </w:rPr>
        <w:t>Weekly lab is mandatory and count towards 10% of your final grade.</w:t>
      </w:r>
    </w:p>
    <w:p w14:paraId="3A241726" w14:textId="0AD5BFF6" w:rsidR="0024113A" w:rsidRPr="0031366B" w:rsidRDefault="0024113A" w:rsidP="0024113A">
      <w:pPr>
        <w:pStyle w:val="NoSpacing"/>
        <w:rPr>
          <w:rFonts w:asciiTheme="majorBidi" w:hAnsiTheme="majorBidi" w:cstheme="majorBidi"/>
          <w:b/>
          <w:bCs/>
          <w:i w:val="0"/>
          <w:sz w:val="22"/>
          <w:szCs w:val="22"/>
        </w:rPr>
      </w:pPr>
      <w:r w:rsidRPr="0031366B">
        <w:rPr>
          <w:rFonts w:asciiTheme="majorBidi" w:hAnsiTheme="majorBidi" w:cstheme="majorBidi"/>
          <w:b/>
          <w:bCs/>
          <w:i w:val="0"/>
          <w:sz w:val="22"/>
          <w:szCs w:val="22"/>
        </w:rPr>
        <w:t>Examinations</w:t>
      </w:r>
      <w:r w:rsidRPr="0031366B">
        <w:rPr>
          <w:rFonts w:asciiTheme="majorBidi" w:hAnsiTheme="majorBidi" w:cstheme="majorBidi"/>
          <w:b/>
          <w:bCs/>
          <w:i w:val="0"/>
          <w:sz w:val="22"/>
          <w:szCs w:val="22"/>
        </w:rPr>
        <w:tab/>
      </w:r>
      <w:r w:rsidRPr="0031366B">
        <w:rPr>
          <w:rFonts w:asciiTheme="majorBidi" w:hAnsiTheme="majorBidi" w:cstheme="majorBidi"/>
          <w:b/>
          <w:bCs/>
          <w:i w:val="0"/>
          <w:sz w:val="22"/>
          <w:szCs w:val="22"/>
        </w:rPr>
        <w:tab/>
      </w:r>
      <w:r w:rsidRPr="0031366B">
        <w:rPr>
          <w:rFonts w:asciiTheme="majorBidi" w:hAnsiTheme="majorBidi" w:cstheme="majorBidi"/>
          <w:i w:val="0"/>
          <w:sz w:val="22"/>
          <w:szCs w:val="22"/>
        </w:rPr>
        <w:t xml:space="preserve">There will </w:t>
      </w:r>
      <w:r w:rsidR="0092010E">
        <w:rPr>
          <w:rFonts w:asciiTheme="majorBidi" w:hAnsiTheme="majorBidi" w:cstheme="majorBidi"/>
          <w:i w:val="0"/>
          <w:sz w:val="22"/>
          <w:szCs w:val="22"/>
        </w:rPr>
        <w:t>five</w:t>
      </w:r>
      <w:r w:rsidRPr="0031366B">
        <w:rPr>
          <w:rFonts w:asciiTheme="majorBidi" w:hAnsiTheme="majorBidi" w:cstheme="majorBidi"/>
          <w:i w:val="0"/>
          <w:sz w:val="22"/>
          <w:szCs w:val="22"/>
        </w:rPr>
        <w:t xml:space="preserve"> (</w:t>
      </w:r>
      <w:r w:rsidR="007172A9">
        <w:rPr>
          <w:rFonts w:asciiTheme="majorBidi" w:hAnsiTheme="majorBidi" w:cstheme="majorBidi"/>
          <w:i w:val="0"/>
          <w:sz w:val="22"/>
          <w:szCs w:val="22"/>
        </w:rPr>
        <w:t>5</w:t>
      </w:r>
      <w:r w:rsidRPr="0031366B">
        <w:rPr>
          <w:rFonts w:asciiTheme="majorBidi" w:hAnsiTheme="majorBidi" w:cstheme="majorBidi"/>
          <w:i w:val="0"/>
          <w:sz w:val="22"/>
          <w:szCs w:val="22"/>
        </w:rPr>
        <w:t>) exams</w:t>
      </w:r>
      <w:r w:rsidR="007172A9">
        <w:rPr>
          <w:rFonts w:asciiTheme="majorBidi" w:hAnsiTheme="majorBidi" w:cstheme="majorBidi"/>
          <w:i w:val="0"/>
          <w:sz w:val="22"/>
          <w:szCs w:val="22"/>
        </w:rPr>
        <w:t xml:space="preserve"> at the end of each chapter.</w:t>
      </w:r>
    </w:p>
    <w:p w14:paraId="6FDFD5DC" w14:textId="77777777" w:rsidR="000D3D6A" w:rsidRPr="000D3D6A" w:rsidRDefault="000D3D6A" w:rsidP="000D3D6A">
      <w:pPr>
        <w:rPr>
          <w:rFonts w:ascii="Times New Roman" w:hAnsi="Times New Roman" w:cs="Times New Roman"/>
          <w:b/>
          <w:color w:val="000000" w:themeColor="text1"/>
          <w:sz w:val="22"/>
          <w:szCs w:val="22"/>
        </w:rPr>
      </w:pPr>
      <w:r w:rsidRPr="000D3D6A">
        <w:rPr>
          <w:rFonts w:ascii="Times New Roman" w:hAnsi="Times New Roman" w:cs="Times New Roman"/>
          <w:b/>
          <w:color w:val="000000" w:themeColor="text1"/>
          <w:sz w:val="22"/>
          <w:szCs w:val="22"/>
        </w:rPr>
        <w:t>Class Presentation</w:t>
      </w:r>
      <w:r w:rsidRPr="000D3D6A">
        <w:rPr>
          <w:rFonts w:ascii="Times New Roman" w:hAnsi="Times New Roman" w:cs="Times New Roman"/>
          <w:b/>
          <w:color w:val="000000" w:themeColor="text1"/>
          <w:sz w:val="22"/>
          <w:szCs w:val="22"/>
        </w:rPr>
        <w:tab/>
      </w:r>
      <w:r w:rsidRPr="000D3D6A">
        <w:rPr>
          <w:rFonts w:ascii="Times New Roman" w:hAnsi="Times New Roman" w:cs="Times New Roman"/>
          <w:bCs/>
          <w:color w:val="000000" w:themeColor="text1"/>
          <w:sz w:val="22"/>
          <w:szCs w:val="22"/>
        </w:rPr>
        <w:t xml:space="preserve">You will give a </w:t>
      </w:r>
      <w:proofErr w:type="gramStart"/>
      <w:r w:rsidRPr="000D3D6A">
        <w:rPr>
          <w:rFonts w:ascii="Times New Roman" w:hAnsi="Times New Roman" w:cs="Times New Roman"/>
          <w:bCs/>
          <w:color w:val="000000" w:themeColor="text1"/>
          <w:sz w:val="22"/>
          <w:szCs w:val="22"/>
        </w:rPr>
        <w:t>1-2 minute</w:t>
      </w:r>
      <w:proofErr w:type="gramEnd"/>
      <w:r w:rsidRPr="000D3D6A">
        <w:rPr>
          <w:rFonts w:ascii="Times New Roman" w:hAnsi="Times New Roman" w:cs="Times New Roman"/>
          <w:bCs/>
          <w:color w:val="000000" w:themeColor="text1"/>
          <w:sz w:val="22"/>
          <w:szCs w:val="22"/>
        </w:rPr>
        <w:t xml:space="preserve"> class presentation on a topic discussed in class.</w:t>
      </w:r>
    </w:p>
    <w:p w14:paraId="791C57FF" w14:textId="540A1AEB" w:rsidR="000D3D6A" w:rsidRPr="000D3D6A" w:rsidRDefault="000D3D6A" w:rsidP="000D3D6A">
      <w:pPr>
        <w:rPr>
          <w:rFonts w:ascii="Times New Roman" w:hAnsi="Times New Roman" w:cs="Times New Roman"/>
          <w:b/>
          <w:sz w:val="22"/>
          <w:szCs w:val="22"/>
        </w:rPr>
      </w:pPr>
      <w:r w:rsidRPr="000D3D6A">
        <w:rPr>
          <w:rFonts w:ascii="Times New Roman" w:hAnsi="Times New Roman" w:cs="Times New Roman"/>
          <w:b/>
          <w:color w:val="000000" w:themeColor="text1"/>
          <w:sz w:val="22"/>
          <w:szCs w:val="22"/>
        </w:rPr>
        <w:t>Class Participation</w:t>
      </w:r>
      <w:r w:rsidRPr="000D3D6A">
        <w:rPr>
          <w:rFonts w:ascii="Times New Roman" w:hAnsi="Times New Roman" w:cs="Times New Roman"/>
          <w:b/>
          <w:color w:val="000000" w:themeColor="text1"/>
          <w:sz w:val="22"/>
          <w:szCs w:val="22"/>
        </w:rPr>
        <w:tab/>
      </w:r>
      <w:r w:rsidRPr="000D3D6A">
        <w:rPr>
          <w:rFonts w:ascii="Times New Roman" w:hAnsi="Times New Roman" w:cs="Times New Roman"/>
          <w:bCs/>
          <w:color w:val="000000" w:themeColor="text1"/>
          <w:sz w:val="22"/>
          <w:szCs w:val="22"/>
        </w:rPr>
        <w:t>Class</w:t>
      </w:r>
      <w:r w:rsidRPr="000D3D6A">
        <w:rPr>
          <w:rFonts w:ascii="Times New Roman" w:hAnsi="Times New Roman" w:cs="Times New Roman"/>
          <w:b/>
          <w:color w:val="000000" w:themeColor="text1"/>
          <w:sz w:val="22"/>
          <w:szCs w:val="22"/>
        </w:rPr>
        <w:t xml:space="preserve"> </w:t>
      </w:r>
      <w:r w:rsidRPr="000D3D6A">
        <w:rPr>
          <w:rFonts w:ascii="Times New Roman" w:hAnsi="Times New Roman" w:cs="Times New Roman"/>
          <w:bCs/>
          <w:color w:val="000000" w:themeColor="text1"/>
          <w:sz w:val="22"/>
          <w:szCs w:val="22"/>
        </w:rPr>
        <w:t>participation is mandatory</w:t>
      </w:r>
      <w:r w:rsidRPr="000D3D6A">
        <w:rPr>
          <w:rFonts w:ascii="Times New Roman" w:hAnsi="Times New Roman" w:cs="Times New Roman"/>
          <w:bCs/>
          <w:sz w:val="22"/>
          <w:szCs w:val="22"/>
        </w:rPr>
        <w:t>.</w:t>
      </w:r>
      <w:r w:rsidR="000C0168">
        <w:rPr>
          <w:rFonts w:ascii="Times New Roman" w:hAnsi="Times New Roman" w:cs="Times New Roman"/>
          <w:bCs/>
          <w:sz w:val="22"/>
          <w:szCs w:val="22"/>
        </w:rPr>
        <w:t xml:space="preserve"> If you don’t attend, you don’t participate.</w:t>
      </w:r>
    </w:p>
    <w:p w14:paraId="07FE4DAB" w14:textId="77777777" w:rsidR="007172A9" w:rsidRDefault="007172A9" w:rsidP="00C017D4">
      <w:pPr>
        <w:rPr>
          <w:rFonts w:asciiTheme="majorBidi" w:hAnsiTheme="majorBidi" w:cstheme="majorBidi"/>
          <w:b/>
          <w:sz w:val="22"/>
          <w:szCs w:val="22"/>
        </w:rPr>
      </w:pPr>
    </w:p>
    <w:p w14:paraId="4871745C" w14:textId="77777777" w:rsidR="000C0168" w:rsidRDefault="000C0168" w:rsidP="00C017D4">
      <w:pPr>
        <w:rPr>
          <w:rFonts w:asciiTheme="majorBidi" w:hAnsiTheme="majorBidi" w:cstheme="majorBidi"/>
          <w:b/>
          <w:sz w:val="22"/>
          <w:szCs w:val="22"/>
        </w:rPr>
      </w:pPr>
    </w:p>
    <w:p w14:paraId="15835FF9" w14:textId="77777777" w:rsidR="000C0168" w:rsidRDefault="000C0168" w:rsidP="00C017D4">
      <w:pPr>
        <w:rPr>
          <w:rFonts w:asciiTheme="majorBidi" w:hAnsiTheme="majorBidi" w:cstheme="majorBidi"/>
          <w:b/>
          <w:sz w:val="22"/>
          <w:szCs w:val="22"/>
        </w:rPr>
      </w:pPr>
    </w:p>
    <w:p w14:paraId="2F3B00C7" w14:textId="77777777" w:rsidR="000C0168" w:rsidRDefault="000C0168" w:rsidP="00C017D4">
      <w:pPr>
        <w:rPr>
          <w:rFonts w:asciiTheme="majorBidi" w:hAnsiTheme="majorBidi" w:cstheme="majorBidi"/>
          <w:b/>
          <w:sz w:val="22"/>
          <w:szCs w:val="22"/>
        </w:rPr>
      </w:pPr>
    </w:p>
    <w:p w14:paraId="6FB310F5" w14:textId="77777777" w:rsidR="000C0168" w:rsidRDefault="000C0168" w:rsidP="00C017D4">
      <w:pPr>
        <w:rPr>
          <w:rFonts w:asciiTheme="majorBidi" w:hAnsiTheme="majorBidi" w:cstheme="majorBidi"/>
          <w:b/>
          <w:sz w:val="22"/>
          <w:szCs w:val="22"/>
        </w:rPr>
      </w:pPr>
    </w:p>
    <w:p w14:paraId="781FBE88" w14:textId="77777777" w:rsidR="000C0168" w:rsidRDefault="000C0168" w:rsidP="00C017D4">
      <w:pPr>
        <w:rPr>
          <w:rFonts w:asciiTheme="majorBidi" w:hAnsiTheme="majorBidi" w:cstheme="majorBidi"/>
          <w:b/>
          <w:sz w:val="22"/>
          <w:szCs w:val="22"/>
        </w:rPr>
      </w:pPr>
    </w:p>
    <w:p w14:paraId="375C73F5" w14:textId="22B796C5" w:rsidR="00D728B3" w:rsidRPr="0031366B" w:rsidRDefault="00C017D4" w:rsidP="00C017D4">
      <w:pPr>
        <w:rPr>
          <w:rFonts w:asciiTheme="majorBidi" w:hAnsiTheme="majorBidi" w:cstheme="majorBidi"/>
          <w:sz w:val="22"/>
          <w:szCs w:val="22"/>
        </w:rPr>
      </w:pPr>
      <w:r w:rsidRPr="0031366B">
        <w:rPr>
          <w:rFonts w:asciiTheme="majorBidi" w:hAnsiTheme="majorBidi" w:cstheme="majorBidi"/>
          <w:b/>
          <w:sz w:val="22"/>
          <w:szCs w:val="22"/>
        </w:rPr>
        <w:t>Grades:</w:t>
      </w:r>
      <w:r w:rsidRPr="0031366B">
        <w:rPr>
          <w:rFonts w:asciiTheme="majorBidi" w:hAnsiTheme="majorBidi" w:cstheme="majorBidi"/>
          <w:sz w:val="22"/>
          <w:szCs w:val="22"/>
        </w:rPr>
        <w:t xml:space="preserve"> </w:t>
      </w:r>
    </w:p>
    <w:p w14:paraId="056E5B9C" w14:textId="77777777" w:rsidR="005D5AC9" w:rsidRPr="0031366B" w:rsidRDefault="005D5AC9" w:rsidP="005D5AC9">
      <w:pPr>
        <w:rPr>
          <w:rFonts w:asciiTheme="majorBidi" w:hAnsiTheme="majorBidi" w:cstheme="majorBidi"/>
          <w:sz w:val="22"/>
          <w:szCs w:val="22"/>
        </w:rPr>
      </w:pPr>
      <w:r w:rsidRPr="0031366B">
        <w:rPr>
          <w:rFonts w:asciiTheme="majorBidi" w:hAnsiTheme="majorBidi" w:cstheme="majorBidi"/>
          <w:sz w:val="22"/>
          <w:szCs w:val="22"/>
        </w:rPr>
        <w:t>Your final grade will be determined based on the following evaluation points.</w:t>
      </w:r>
    </w:p>
    <w:p w14:paraId="741CB8EC" w14:textId="5FA60588" w:rsidR="005D5AC9" w:rsidRPr="0031366B" w:rsidRDefault="005D5AC9" w:rsidP="005D5AC9">
      <w:pPr>
        <w:ind w:firstLine="720"/>
        <w:rPr>
          <w:rFonts w:asciiTheme="majorBidi" w:hAnsiTheme="majorBidi" w:cstheme="majorBidi"/>
          <w:noProof/>
          <w:sz w:val="22"/>
          <w:szCs w:val="22"/>
        </w:rPr>
      </w:pPr>
      <w:r w:rsidRPr="0031366B">
        <w:rPr>
          <w:rFonts w:asciiTheme="majorBidi" w:hAnsiTheme="majorBidi" w:cstheme="majorBidi"/>
          <w:noProof/>
          <w:sz w:val="22"/>
          <w:szCs w:val="22"/>
        </w:rPr>
        <w:t>Homework</w:t>
      </w:r>
      <w:r w:rsidR="009B5777">
        <w:rPr>
          <w:rFonts w:asciiTheme="majorBidi" w:hAnsiTheme="majorBidi" w:cstheme="majorBidi"/>
          <w:noProof/>
          <w:sz w:val="22"/>
          <w:szCs w:val="22"/>
        </w:rPr>
        <w:tab/>
      </w:r>
      <w:r w:rsidRPr="0031366B">
        <w:rPr>
          <w:rFonts w:asciiTheme="majorBidi" w:hAnsiTheme="majorBidi" w:cstheme="majorBidi"/>
          <w:noProof/>
          <w:sz w:val="22"/>
          <w:szCs w:val="22"/>
        </w:rPr>
        <w:tab/>
      </w:r>
      <w:r w:rsidR="00D829F7" w:rsidRPr="0031366B">
        <w:rPr>
          <w:rFonts w:asciiTheme="majorBidi" w:hAnsiTheme="majorBidi" w:cstheme="majorBidi"/>
          <w:noProof/>
          <w:sz w:val="22"/>
          <w:szCs w:val="22"/>
        </w:rPr>
        <w:tab/>
      </w:r>
      <w:r w:rsidR="000D3D6A">
        <w:rPr>
          <w:rFonts w:asciiTheme="majorBidi" w:hAnsiTheme="majorBidi" w:cstheme="majorBidi"/>
          <w:noProof/>
          <w:sz w:val="22"/>
          <w:szCs w:val="22"/>
        </w:rPr>
        <w:t>25</w:t>
      </w:r>
      <w:r w:rsidRPr="0031366B">
        <w:rPr>
          <w:rFonts w:asciiTheme="majorBidi" w:hAnsiTheme="majorBidi" w:cstheme="majorBidi"/>
          <w:noProof/>
          <w:sz w:val="22"/>
          <w:szCs w:val="22"/>
        </w:rPr>
        <w:t xml:space="preserve">% </w:t>
      </w:r>
    </w:p>
    <w:p w14:paraId="5B378553" w14:textId="1685FBED" w:rsidR="006C0B18" w:rsidRDefault="006C0B18" w:rsidP="006C0B18">
      <w:pPr>
        <w:ind w:firstLine="720"/>
        <w:rPr>
          <w:rFonts w:asciiTheme="majorBidi" w:hAnsiTheme="majorBidi" w:cstheme="majorBidi"/>
          <w:noProof/>
          <w:sz w:val="22"/>
          <w:szCs w:val="22"/>
        </w:rPr>
      </w:pPr>
      <w:r w:rsidRPr="0031366B">
        <w:rPr>
          <w:rFonts w:asciiTheme="majorBidi" w:hAnsiTheme="majorBidi" w:cstheme="majorBidi"/>
          <w:noProof/>
          <w:sz w:val="22"/>
          <w:szCs w:val="22"/>
        </w:rPr>
        <w:t>Exams (</w:t>
      </w:r>
      <w:r w:rsidR="000D3D6A">
        <w:rPr>
          <w:rFonts w:asciiTheme="majorBidi" w:hAnsiTheme="majorBidi" w:cstheme="majorBidi"/>
          <w:noProof/>
          <w:sz w:val="22"/>
          <w:szCs w:val="22"/>
        </w:rPr>
        <w:t>5</w:t>
      </w:r>
      <w:r w:rsidRPr="0031366B">
        <w:rPr>
          <w:rFonts w:asciiTheme="majorBidi" w:hAnsiTheme="majorBidi" w:cstheme="majorBidi"/>
          <w:noProof/>
          <w:sz w:val="22"/>
          <w:szCs w:val="22"/>
        </w:rPr>
        <w:t xml:space="preserve">) </w:t>
      </w:r>
      <w:r w:rsidRPr="0031366B">
        <w:rPr>
          <w:rFonts w:asciiTheme="majorBidi" w:hAnsiTheme="majorBidi" w:cstheme="majorBidi"/>
          <w:noProof/>
          <w:sz w:val="22"/>
          <w:szCs w:val="22"/>
        </w:rPr>
        <w:tab/>
      </w:r>
      <w:r w:rsidRPr="0031366B">
        <w:rPr>
          <w:rFonts w:asciiTheme="majorBidi" w:hAnsiTheme="majorBidi" w:cstheme="majorBidi"/>
          <w:noProof/>
          <w:sz w:val="22"/>
          <w:szCs w:val="22"/>
        </w:rPr>
        <w:tab/>
      </w:r>
      <w:r w:rsidRPr="0031366B">
        <w:rPr>
          <w:rFonts w:asciiTheme="majorBidi" w:hAnsiTheme="majorBidi" w:cstheme="majorBidi"/>
          <w:noProof/>
          <w:sz w:val="22"/>
          <w:szCs w:val="22"/>
        </w:rPr>
        <w:tab/>
      </w:r>
      <w:r w:rsidR="007172A9">
        <w:rPr>
          <w:rFonts w:asciiTheme="majorBidi" w:hAnsiTheme="majorBidi" w:cstheme="majorBidi"/>
          <w:noProof/>
          <w:sz w:val="22"/>
          <w:szCs w:val="22"/>
        </w:rPr>
        <w:t>30</w:t>
      </w:r>
      <w:r w:rsidRPr="0031366B">
        <w:rPr>
          <w:rFonts w:asciiTheme="majorBidi" w:hAnsiTheme="majorBidi" w:cstheme="majorBidi"/>
          <w:noProof/>
          <w:sz w:val="22"/>
          <w:szCs w:val="22"/>
        </w:rPr>
        <w:t xml:space="preserve">% </w:t>
      </w:r>
    </w:p>
    <w:p w14:paraId="7C069075" w14:textId="77777777" w:rsidR="007172A9" w:rsidRPr="0031366B" w:rsidRDefault="007172A9" w:rsidP="007172A9">
      <w:pPr>
        <w:ind w:firstLine="720"/>
        <w:rPr>
          <w:rFonts w:asciiTheme="majorBidi" w:hAnsiTheme="majorBidi" w:cstheme="majorBidi"/>
          <w:noProof/>
          <w:sz w:val="22"/>
          <w:szCs w:val="22"/>
        </w:rPr>
      </w:pPr>
      <w:r>
        <w:rPr>
          <w:rFonts w:asciiTheme="majorBidi" w:hAnsiTheme="majorBidi" w:cstheme="majorBidi"/>
          <w:noProof/>
          <w:sz w:val="22"/>
          <w:szCs w:val="22"/>
        </w:rPr>
        <w:t>Class participation</w:t>
      </w:r>
      <w:r>
        <w:rPr>
          <w:rFonts w:asciiTheme="majorBidi" w:hAnsiTheme="majorBidi" w:cstheme="majorBidi"/>
          <w:noProof/>
          <w:sz w:val="22"/>
          <w:szCs w:val="22"/>
        </w:rPr>
        <w:tab/>
      </w:r>
      <w:r>
        <w:rPr>
          <w:rFonts w:asciiTheme="majorBidi" w:hAnsiTheme="majorBidi" w:cstheme="majorBidi"/>
          <w:noProof/>
          <w:sz w:val="22"/>
          <w:szCs w:val="22"/>
        </w:rPr>
        <w:tab/>
        <w:t>15%</w:t>
      </w:r>
    </w:p>
    <w:p w14:paraId="0CEF2A8D" w14:textId="430C4305" w:rsidR="005D5AC9" w:rsidRPr="0031366B" w:rsidRDefault="007853FC" w:rsidP="005D5AC9">
      <w:pPr>
        <w:ind w:firstLine="720"/>
        <w:rPr>
          <w:rFonts w:asciiTheme="majorBidi" w:hAnsiTheme="majorBidi" w:cstheme="majorBidi"/>
          <w:noProof/>
          <w:sz w:val="22"/>
          <w:szCs w:val="22"/>
        </w:rPr>
      </w:pPr>
      <w:r>
        <w:rPr>
          <w:rFonts w:asciiTheme="majorBidi" w:hAnsiTheme="majorBidi" w:cstheme="majorBidi"/>
          <w:noProof/>
          <w:sz w:val="22"/>
          <w:szCs w:val="22"/>
        </w:rPr>
        <w:t>Class presentation</w:t>
      </w:r>
      <w:r w:rsidR="005D5AC9" w:rsidRPr="0031366B">
        <w:rPr>
          <w:rFonts w:asciiTheme="majorBidi" w:hAnsiTheme="majorBidi" w:cstheme="majorBidi"/>
          <w:noProof/>
          <w:sz w:val="22"/>
          <w:szCs w:val="22"/>
        </w:rPr>
        <w:t xml:space="preserve">  </w:t>
      </w:r>
      <w:r w:rsidR="005D5AC9" w:rsidRPr="0031366B">
        <w:rPr>
          <w:rFonts w:asciiTheme="majorBidi" w:hAnsiTheme="majorBidi" w:cstheme="majorBidi"/>
          <w:noProof/>
          <w:sz w:val="22"/>
          <w:szCs w:val="22"/>
        </w:rPr>
        <w:tab/>
      </w:r>
      <w:r w:rsidR="005D5AC9" w:rsidRPr="0031366B">
        <w:rPr>
          <w:rFonts w:asciiTheme="majorBidi" w:hAnsiTheme="majorBidi" w:cstheme="majorBidi"/>
          <w:noProof/>
          <w:sz w:val="22"/>
          <w:szCs w:val="22"/>
        </w:rPr>
        <w:tab/>
      </w:r>
      <w:r>
        <w:rPr>
          <w:rFonts w:asciiTheme="majorBidi" w:hAnsiTheme="majorBidi" w:cstheme="majorBidi"/>
          <w:noProof/>
          <w:sz w:val="22"/>
          <w:szCs w:val="22"/>
        </w:rPr>
        <w:t>1</w:t>
      </w:r>
      <w:r w:rsidR="00D55AC0">
        <w:rPr>
          <w:rFonts w:asciiTheme="majorBidi" w:hAnsiTheme="majorBidi" w:cstheme="majorBidi"/>
          <w:noProof/>
          <w:sz w:val="22"/>
          <w:szCs w:val="22"/>
        </w:rPr>
        <w:t>0</w:t>
      </w:r>
      <w:r w:rsidR="005D5AC9" w:rsidRPr="0031366B">
        <w:rPr>
          <w:rFonts w:asciiTheme="majorBidi" w:hAnsiTheme="majorBidi" w:cstheme="majorBidi"/>
          <w:noProof/>
          <w:sz w:val="22"/>
          <w:szCs w:val="22"/>
        </w:rPr>
        <w:t>%</w:t>
      </w:r>
    </w:p>
    <w:p w14:paraId="4E401D97" w14:textId="04882D9A" w:rsidR="005D5AC9" w:rsidRDefault="005D5AC9" w:rsidP="005D5AC9">
      <w:pPr>
        <w:ind w:firstLine="720"/>
        <w:rPr>
          <w:rFonts w:asciiTheme="majorBidi" w:hAnsiTheme="majorBidi" w:cstheme="majorBidi"/>
          <w:noProof/>
          <w:sz w:val="22"/>
          <w:szCs w:val="22"/>
        </w:rPr>
      </w:pPr>
      <w:r w:rsidRPr="0031366B">
        <w:rPr>
          <w:rFonts w:asciiTheme="majorBidi" w:hAnsiTheme="majorBidi" w:cstheme="majorBidi"/>
          <w:noProof/>
          <w:sz w:val="22"/>
          <w:szCs w:val="22"/>
        </w:rPr>
        <w:t xml:space="preserve">Weekly lab </w:t>
      </w:r>
      <w:r w:rsidRPr="0031366B">
        <w:rPr>
          <w:rFonts w:asciiTheme="majorBidi" w:hAnsiTheme="majorBidi" w:cstheme="majorBidi"/>
          <w:noProof/>
          <w:sz w:val="22"/>
          <w:szCs w:val="22"/>
        </w:rPr>
        <w:tab/>
      </w:r>
      <w:r w:rsidRPr="0031366B">
        <w:rPr>
          <w:rFonts w:asciiTheme="majorBidi" w:hAnsiTheme="majorBidi" w:cstheme="majorBidi"/>
          <w:noProof/>
          <w:sz w:val="22"/>
          <w:szCs w:val="22"/>
        </w:rPr>
        <w:tab/>
      </w:r>
      <w:r w:rsidRPr="0031366B">
        <w:rPr>
          <w:rFonts w:asciiTheme="majorBidi" w:hAnsiTheme="majorBidi" w:cstheme="majorBidi"/>
          <w:noProof/>
          <w:sz w:val="22"/>
          <w:szCs w:val="22"/>
        </w:rPr>
        <w:tab/>
        <w:t>1</w:t>
      </w:r>
      <w:r w:rsidR="000D3D6A">
        <w:rPr>
          <w:rFonts w:asciiTheme="majorBidi" w:hAnsiTheme="majorBidi" w:cstheme="majorBidi"/>
          <w:noProof/>
          <w:sz w:val="22"/>
          <w:szCs w:val="22"/>
        </w:rPr>
        <w:t>0</w:t>
      </w:r>
      <w:r w:rsidRPr="0031366B">
        <w:rPr>
          <w:rFonts w:asciiTheme="majorBidi" w:hAnsiTheme="majorBidi" w:cstheme="majorBidi"/>
          <w:noProof/>
          <w:sz w:val="22"/>
          <w:szCs w:val="22"/>
        </w:rPr>
        <w:t>%</w:t>
      </w:r>
    </w:p>
    <w:p w14:paraId="70CACC6A" w14:textId="62E19851" w:rsidR="000D3D6A" w:rsidRDefault="000D3D6A" w:rsidP="005D5AC9">
      <w:pPr>
        <w:ind w:firstLine="720"/>
        <w:rPr>
          <w:rFonts w:asciiTheme="majorBidi" w:hAnsiTheme="majorBidi" w:cstheme="majorBidi"/>
          <w:noProof/>
          <w:sz w:val="22"/>
          <w:szCs w:val="22"/>
        </w:rPr>
      </w:pPr>
      <w:r>
        <w:rPr>
          <w:rFonts w:asciiTheme="majorBidi" w:hAnsiTheme="majorBidi" w:cstheme="majorBidi"/>
          <w:noProof/>
          <w:sz w:val="22"/>
          <w:szCs w:val="22"/>
        </w:rPr>
        <w:t>Assignments (2)</w:t>
      </w:r>
      <w:r>
        <w:rPr>
          <w:rFonts w:asciiTheme="majorBidi" w:hAnsiTheme="majorBidi" w:cstheme="majorBidi"/>
          <w:noProof/>
          <w:sz w:val="22"/>
          <w:szCs w:val="22"/>
        </w:rPr>
        <w:tab/>
      </w:r>
      <w:r>
        <w:rPr>
          <w:rFonts w:asciiTheme="majorBidi" w:hAnsiTheme="majorBidi" w:cstheme="majorBidi"/>
          <w:noProof/>
          <w:sz w:val="22"/>
          <w:szCs w:val="22"/>
        </w:rPr>
        <w:tab/>
        <w:t>10%</w:t>
      </w:r>
    </w:p>
    <w:p w14:paraId="29DEC902" w14:textId="77777777" w:rsidR="00162423" w:rsidRPr="0031366B" w:rsidRDefault="00162423" w:rsidP="00D728B3">
      <w:pPr>
        <w:rPr>
          <w:rFonts w:asciiTheme="majorBidi" w:hAnsiTheme="majorBidi" w:cstheme="majorBidi"/>
          <w:b/>
          <w:sz w:val="22"/>
          <w:szCs w:val="22"/>
        </w:rPr>
      </w:pPr>
    </w:p>
    <w:p w14:paraId="5C2015BE" w14:textId="0C335F61" w:rsidR="00D728B3" w:rsidRPr="0031366B" w:rsidRDefault="00A22D70" w:rsidP="00D728B3">
      <w:pPr>
        <w:rPr>
          <w:rFonts w:asciiTheme="majorBidi" w:hAnsiTheme="majorBidi" w:cstheme="majorBidi"/>
          <w:sz w:val="22"/>
          <w:szCs w:val="22"/>
        </w:rPr>
      </w:pPr>
      <w:r w:rsidRPr="0031366B">
        <w:rPr>
          <w:rFonts w:asciiTheme="majorBidi" w:hAnsiTheme="majorBidi" w:cstheme="majorBidi"/>
          <w:b/>
          <w:sz w:val="22"/>
          <w:szCs w:val="22"/>
        </w:rPr>
        <w:t>Grade distributions:</w:t>
      </w:r>
      <w:r w:rsidRPr="0031366B">
        <w:rPr>
          <w:rFonts w:asciiTheme="majorBidi" w:hAnsiTheme="majorBidi" w:cstheme="majorBidi"/>
          <w:sz w:val="22"/>
          <w:szCs w:val="22"/>
        </w:rPr>
        <w:t xml:space="preserve"> </w:t>
      </w:r>
    </w:p>
    <w:p w14:paraId="6295EDF4" w14:textId="77777777" w:rsidR="003D4F86" w:rsidRDefault="00A22D70" w:rsidP="007E2890">
      <w:pPr>
        <w:rPr>
          <w:rFonts w:asciiTheme="majorBidi" w:hAnsiTheme="majorBidi" w:cstheme="majorBidi"/>
          <w:sz w:val="22"/>
          <w:szCs w:val="22"/>
        </w:rPr>
      </w:pPr>
      <w:r w:rsidRPr="0031366B">
        <w:rPr>
          <w:rFonts w:asciiTheme="majorBidi" w:hAnsiTheme="majorBidi" w:cstheme="majorBidi"/>
          <w:b/>
          <w:sz w:val="22"/>
          <w:szCs w:val="22"/>
        </w:rPr>
        <w:t>A</w:t>
      </w:r>
      <w:r w:rsidRPr="0031366B">
        <w:rPr>
          <w:rFonts w:asciiTheme="majorBidi" w:hAnsiTheme="majorBidi" w:cstheme="majorBidi"/>
          <w:sz w:val="22"/>
          <w:szCs w:val="22"/>
        </w:rPr>
        <w:t xml:space="preserve">: 95-100%, </w:t>
      </w:r>
      <w:r w:rsidRPr="0031366B">
        <w:rPr>
          <w:rFonts w:asciiTheme="majorBidi" w:hAnsiTheme="majorBidi" w:cstheme="majorBidi"/>
          <w:b/>
          <w:sz w:val="22"/>
          <w:szCs w:val="22"/>
        </w:rPr>
        <w:t>A-</w:t>
      </w:r>
      <w:r w:rsidRPr="0031366B">
        <w:rPr>
          <w:rFonts w:asciiTheme="majorBidi" w:hAnsiTheme="majorBidi" w:cstheme="majorBidi"/>
          <w:sz w:val="22"/>
          <w:szCs w:val="22"/>
        </w:rPr>
        <w:t xml:space="preserve">: 90-94%, </w:t>
      </w:r>
      <w:r w:rsidRPr="0031366B">
        <w:rPr>
          <w:rFonts w:asciiTheme="majorBidi" w:hAnsiTheme="majorBidi" w:cstheme="majorBidi"/>
          <w:b/>
          <w:sz w:val="22"/>
          <w:szCs w:val="22"/>
        </w:rPr>
        <w:t>B+</w:t>
      </w:r>
      <w:r w:rsidRPr="0031366B">
        <w:rPr>
          <w:rFonts w:asciiTheme="majorBidi" w:hAnsiTheme="majorBidi" w:cstheme="majorBidi"/>
          <w:sz w:val="22"/>
          <w:szCs w:val="22"/>
        </w:rPr>
        <w:t xml:space="preserve">: 86-89%, </w:t>
      </w:r>
      <w:r w:rsidRPr="0031366B">
        <w:rPr>
          <w:rFonts w:asciiTheme="majorBidi" w:hAnsiTheme="majorBidi" w:cstheme="majorBidi"/>
          <w:b/>
          <w:sz w:val="22"/>
          <w:szCs w:val="22"/>
        </w:rPr>
        <w:t>B</w:t>
      </w:r>
      <w:r w:rsidRPr="0031366B">
        <w:rPr>
          <w:rFonts w:asciiTheme="majorBidi" w:hAnsiTheme="majorBidi" w:cstheme="majorBidi"/>
          <w:sz w:val="22"/>
          <w:szCs w:val="22"/>
        </w:rPr>
        <w:t xml:space="preserve">: 83-85%, </w:t>
      </w:r>
      <w:r w:rsidRPr="0031366B">
        <w:rPr>
          <w:rFonts w:asciiTheme="majorBidi" w:hAnsiTheme="majorBidi" w:cstheme="majorBidi"/>
          <w:b/>
          <w:sz w:val="22"/>
          <w:szCs w:val="22"/>
        </w:rPr>
        <w:t>B-</w:t>
      </w:r>
      <w:r w:rsidRPr="0031366B">
        <w:rPr>
          <w:rFonts w:asciiTheme="majorBidi" w:hAnsiTheme="majorBidi" w:cstheme="majorBidi"/>
          <w:sz w:val="22"/>
          <w:szCs w:val="22"/>
        </w:rPr>
        <w:t xml:space="preserve">: 80-82%, </w:t>
      </w:r>
      <w:r w:rsidRPr="0031366B">
        <w:rPr>
          <w:rFonts w:asciiTheme="majorBidi" w:hAnsiTheme="majorBidi" w:cstheme="majorBidi"/>
          <w:b/>
          <w:sz w:val="22"/>
          <w:szCs w:val="22"/>
        </w:rPr>
        <w:t>C</w:t>
      </w:r>
      <w:r w:rsidRPr="0031366B">
        <w:rPr>
          <w:rFonts w:asciiTheme="majorBidi" w:hAnsiTheme="majorBidi" w:cstheme="majorBidi"/>
          <w:sz w:val="22"/>
          <w:szCs w:val="22"/>
        </w:rPr>
        <w:t xml:space="preserve">+: 76-79%, </w:t>
      </w:r>
      <w:r w:rsidRPr="0031366B">
        <w:rPr>
          <w:rFonts w:asciiTheme="majorBidi" w:hAnsiTheme="majorBidi" w:cstheme="majorBidi"/>
          <w:b/>
          <w:sz w:val="22"/>
          <w:szCs w:val="22"/>
        </w:rPr>
        <w:t>C</w:t>
      </w:r>
      <w:r w:rsidRPr="0031366B">
        <w:rPr>
          <w:rFonts w:asciiTheme="majorBidi" w:hAnsiTheme="majorBidi" w:cstheme="majorBidi"/>
          <w:sz w:val="22"/>
          <w:szCs w:val="22"/>
        </w:rPr>
        <w:t xml:space="preserve">: 73-75%, </w:t>
      </w:r>
      <w:r w:rsidRPr="0031366B">
        <w:rPr>
          <w:rFonts w:asciiTheme="majorBidi" w:hAnsiTheme="majorBidi" w:cstheme="majorBidi"/>
          <w:b/>
          <w:sz w:val="22"/>
          <w:szCs w:val="22"/>
        </w:rPr>
        <w:t>C-</w:t>
      </w:r>
      <w:r w:rsidRPr="0031366B">
        <w:rPr>
          <w:rFonts w:asciiTheme="majorBidi" w:hAnsiTheme="majorBidi" w:cstheme="majorBidi"/>
          <w:sz w:val="22"/>
          <w:szCs w:val="22"/>
        </w:rPr>
        <w:t xml:space="preserve">: 70-72%, </w:t>
      </w:r>
    </w:p>
    <w:p w14:paraId="0EF3C94F" w14:textId="7B6EBEAD" w:rsidR="000C59DE" w:rsidRDefault="00A22D70" w:rsidP="007E2890">
      <w:pPr>
        <w:rPr>
          <w:rFonts w:asciiTheme="majorBidi" w:hAnsiTheme="majorBidi" w:cstheme="majorBidi"/>
          <w:sz w:val="22"/>
          <w:szCs w:val="22"/>
        </w:rPr>
      </w:pPr>
      <w:r w:rsidRPr="0031366B">
        <w:rPr>
          <w:rFonts w:asciiTheme="majorBidi" w:hAnsiTheme="majorBidi" w:cstheme="majorBidi"/>
          <w:b/>
          <w:sz w:val="22"/>
          <w:szCs w:val="22"/>
        </w:rPr>
        <w:t>D+</w:t>
      </w:r>
      <w:r w:rsidRPr="0031366B">
        <w:rPr>
          <w:rFonts w:asciiTheme="majorBidi" w:hAnsiTheme="majorBidi" w:cstheme="majorBidi"/>
          <w:sz w:val="22"/>
          <w:szCs w:val="22"/>
        </w:rPr>
        <w:t xml:space="preserve">: 66-69%, </w:t>
      </w:r>
      <w:r w:rsidRPr="0031366B">
        <w:rPr>
          <w:rFonts w:asciiTheme="majorBidi" w:hAnsiTheme="majorBidi" w:cstheme="majorBidi"/>
          <w:b/>
          <w:sz w:val="22"/>
          <w:szCs w:val="22"/>
        </w:rPr>
        <w:t>D</w:t>
      </w:r>
      <w:r w:rsidRPr="0031366B">
        <w:rPr>
          <w:rFonts w:asciiTheme="majorBidi" w:hAnsiTheme="majorBidi" w:cstheme="majorBidi"/>
          <w:sz w:val="22"/>
          <w:szCs w:val="22"/>
        </w:rPr>
        <w:t xml:space="preserve">: 63-65%, </w:t>
      </w:r>
      <w:r w:rsidRPr="0031366B">
        <w:rPr>
          <w:rFonts w:asciiTheme="majorBidi" w:hAnsiTheme="majorBidi" w:cstheme="majorBidi"/>
          <w:b/>
          <w:sz w:val="22"/>
          <w:szCs w:val="22"/>
        </w:rPr>
        <w:t>D-</w:t>
      </w:r>
      <w:r w:rsidRPr="0031366B">
        <w:rPr>
          <w:rFonts w:asciiTheme="majorBidi" w:hAnsiTheme="majorBidi" w:cstheme="majorBidi"/>
          <w:sz w:val="22"/>
          <w:szCs w:val="22"/>
        </w:rPr>
        <w:t xml:space="preserve">: 60-62%, </w:t>
      </w:r>
      <w:r w:rsidRPr="0031366B">
        <w:rPr>
          <w:rFonts w:asciiTheme="majorBidi" w:hAnsiTheme="majorBidi" w:cstheme="majorBidi"/>
          <w:b/>
          <w:sz w:val="22"/>
          <w:szCs w:val="22"/>
        </w:rPr>
        <w:t>F</w:t>
      </w:r>
      <w:r w:rsidRPr="0031366B">
        <w:rPr>
          <w:rFonts w:asciiTheme="majorBidi" w:hAnsiTheme="majorBidi" w:cstheme="majorBidi"/>
          <w:sz w:val="22"/>
          <w:szCs w:val="22"/>
        </w:rPr>
        <w:t xml:space="preserve">: -59\%, </w:t>
      </w:r>
      <w:r w:rsidRPr="0031366B">
        <w:rPr>
          <w:rFonts w:asciiTheme="majorBidi" w:hAnsiTheme="majorBidi" w:cstheme="majorBidi"/>
          <w:b/>
          <w:sz w:val="22"/>
          <w:szCs w:val="22"/>
        </w:rPr>
        <w:t>WU</w:t>
      </w:r>
      <w:r w:rsidRPr="0031366B">
        <w:rPr>
          <w:rFonts w:asciiTheme="majorBidi" w:hAnsiTheme="majorBidi" w:cstheme="majorBidi"/>
          <w:sz w:val="22"/>
          <w:szCs w:val="22"/>
        </w:rPr>
        <w:t xml:space="preserve">: Unofficial withdraw (≈F), </w:t>
      </w:r>
      <w:r w:rsidRPr="0031366B">
        <w:rPr>
          <w:rFonts w:asciiTheme="majorBidi" w:hAnsiTheme="majorBidi" w:cstheme="majorBidi"/>
          <w:b/>
          <w:sz w:val="22"/>
          <w:szCs w:val="22"/>
        </w:rPr>
        <w:t>W</w:t>
      </w:r>
      <w:r w:rsidRPr="0031366B">
        <w:rPr>
          <w:rFonts w:asciiTheme="majorBidi" w:hAnsiTheme="majorBidi" w:cstheme="majorBidi"/>
          <w:sz w:val="22"/>
          <w:szCs w:val="22"/>
        </w:rPr>
        <w:t>: Withdraw</w:t>
      </w:r>
    </w:p>
    <w:p w14:paraId="37EC3309" w14:textId="77777777" w:rsidR="003D4F86" w:rsidRPr="0031366B" w:rsidRDefault="003D4F86" w:rsidP="007E2890">
      <w:pPr>
        <w:rPr>
          <w:rFonts w:asciiTheme="majorBidi" w:hAnsiTheme="majorBidi" w:cstheme="majorBidi"/>
          <w:sz w:val="22"/>
          <w:szCs w:val="22"/>
        </w:rPr>
      </w:pPr>
    </w:p>
    <w:p w14:paraId="69DE540D" w14:textId="77777777" w:rsidR="00D829F7" w:rsidRPr="0031366B" w:rsidRDefault="00D829F7" w:rsidP="007E2890">
      <w:pPr>
        <w:rPr>
          <w:rFonts w:asciiTheme="majorBidi" w:hAnsiTheme="majorBidi" w:cstheme="majorBidi"/>
          <w:sz w:val="22"/>
          <w:szCs w:val="22"/>
        </w:rPr>
      </w:pPr>
    </w:p>
    <w:tbl>
      <w:tblPr>
        <w:tblStyle w:val="TableGrid"/>
        <w:tblW w:w="0" w:type="auto"/>
        <w:tblInd w:w="108" w:type="dxa"/>
        <w:tblLook w:val="04A0" w:firstRow="1" w:lastRow="0" w:firstColumn="1" w:lastColumn="0" w:noHBand="0" w:noVBand="1"/>
      </w:tblPr>
      <w:tblGrid>
        <w:gridCol w:w="9530"/>
      </w:tblGrid>
      <w:tr w:rsidR="00A22D70" w:rsidRPr="0031366B" w14:paraId="70B37611" w14:textId="77777777" w:rsidTr="00CC2944">
        <w:tc>
          <w:tcPr>
            <w:tcW w:w="9530" w:type="dxa"/>
          </w:tcPr>
          <w:p w14:paraId="37206445" w14:textId="77777777" w:rsidR="00A22D70" w:rsidRPr="0031366B" w:rsidRDefault="00A22D70" w:rsidP="00AF12E6">
            <w:pPr>
              <w:rPr>
                <w:rFonts w:asciiTheme="majorBidi" w:hAnsiTheme="majorBidi" w:cstheme="majorBidi"/>
                <w:b/>
                <w:sz w:val="22"/>
                <w:szCs w:val="22"/>
                <w:u w:val="single"/>
              </w:rPr>
            </w:pPr>
            <w:r w:rsidRPr="0031366B">
              <w:rPr>
                <w:rFonts w:asciiTheme="majorBidi" w:hAnsiTheme="majorBidi" w:cstheme="majorBidi"/>
                <w:b/>
                <w:sz w:val="22"/>
                <w:szCs w:val="22"/>
              </w:rPr>
              <w:t xml:space="preserve">Weekly schedule </w:t>
            </w:r>
            <w:r w:rsidR="002E40B5" w:rsidRPr="0031366B">
              <w:rPr>
                <w:rFonts w:asciiTheme="majorBidi" w:hAnsiTheme="majorBidi" w:cstheme="majorBidi"/>
                <w:sz w:val="22"/>
                <w:szCs w:val="22"/>
              </w:rPr>
              <w:t>*</w:t>
            </w:r>
            <w:r w:rsidR="002E40B5" w:rsidRPr="0031366B">
              <w:rPr>
                <w:rFonts w:asciiTheme="majorBidi" w:hAnsiTheme="majorBidi" w:cstheme="majorBidi"/>
                <w:b/>
                <w:sz w:val="22"/>
                <w:szCs w:val="22"/>
              </w:rPr>
              <w:t xml:space="preserve"> </w:t>
            </w:r>
            <w:r w:rsidRPr="0031366B">
              <w:rPr>
                <w:rFonts w:asciiTheme="majorBidi" w:hAnsiTheme="majorBidi" w:cstheme="majorBidi"/>
                <w:b/>
                <w:sz w:val="22"/>
                <w:szCs w:val="22"/>
              </w:rPr>
              <w:t>(subject to change)</w:t>
            </w:r>
          </w:p>
        </w:tc>
      </w:tr>
    </w:tbl>
    <w:p w14:paraId="219F15D9" w14:textId="77777777" w:rsidR="00DD76AD" w:rsidRDefault="00DD76AD" w:rsidP="00286CE4">
      <w:pPr>
        <w:pStyle w:val="Standard"/>
        <w:rPr>
          <w:rFonts w:asciiTheme="majorBidi" w:hAnsiTheme="majorBidi" w:cstheme="majorBidi"/>
          <w:sz w:val="22"/>
          <w:szCs w:val="22"/>
        </w:rPr>
      </w:pPr>
    </w:p>
    <w:p w14:paraId="398BB992" w14:textId="484AB027" w:rsidR="00286CE4" w:rsidRPr="00DD76AD" w:rsidRDefault="00057364" w:rsidP="00286CE4">
      <w:pPr>
        <w:pStyle w:val="Standard"/>
        <w:rPr>
          <w:rFonts w:asciiTheme="majorBidi" w:hAnsiTheme="majorBidi" w:cstheme="majorBidi"/>
          <w:color w:val="00B050"/>
          <w:sz w:val="24"/>
        </w:rPr>
      </w:pPr>
      <w:r>
        <w:rPr>
          <w:rFonts w:asciiTheme="majorBidi" w:hAnsiTheme="majorBidi" w:cstheme="majorBidi"/>
          <w:color w:val="00B050"/>
          <w:sz w:val="24"/>
        </w:rPr>
        <w:t>H</w:t>
      </w:r>
      <w:r w:rsidR="00BA74B1" w:rsidRPr="00DD76AD">
        <w:rPr>
          <w:rFonts w:asciiTheme="majorBidi" w:hAnsiTheme="majorBidi" w:cstheme="majorBidi"/>
          <w:color w:val="00B050"/>
          <w:sz w:val="24"/>
        </w:rPr>
        <w:t>omework</w:t>
      </w:r>
      <w:r>
        <w:rPr>
          <w:rFonts w:asciiTheme="majorBidi" w:hAnsiTheme="majorBidi" w:cstheme="majorBidi"/>
          <w:color w:val="00B050"/>
          <w:sz w:val="24"/>
        </w:rPr>
        <w:t xml:space="preserve"> assignments must</w:t>
      </w:r>
      <w:r w:rsidR="00BA74B1" w:rsidRPr="00DD76AD">
        <w:rPr>
          <w:rFonts w:asciiTheme="majorBidi" w:hAnsiTheme="majorBidi" w:cstheme="majorBidi"/>
          <w:color w:val="00B050"/>
          <w:sz w:val="24"/>
        </w:rPr>
        <w:t xml:space="preserve"> be submitted on Supersite.</w:t>
      </w:r>
    </w:p>
    <w:p w14:paraId="2D4A596C" w14:textId="2398CDFB" w:rsidR="00C552D4" w:rsidRPr="00DD76AD" w:rsidRDefault="00C552D4" w:rsidP="00C552D4">
      <w:pPr>
        <w:pStyle w:val="Standard"/>
        <w:rPr>
          <w:rStyle w:val="Fuentedeprrafopredeter"/>
          <w:rFonts w:asciiTheme="majorBidi" w:hAnsiTheme="majorBidi" w:cstheme="majorBidi"/>
          <w:color w:val="00B050"/>
          <w:sz w:val="24"/>
        </w:rPr>
      </w:pPr>
      <w:r w:rsidRPr="00DD76AD">
        <w:rPr>
          <w:rStyle w:val="Fuentedeprrafopredeter"/>
          <w:rFonts w:asciiTheme="majorBidi" w:hAnsiTheme="majorBidi" w:cstheme="majorBidi"/>
          <w:bCs/>
          <w:color w:val="00B050"/>
          <w:sz w:val="24"/>
        </w:rPr>
        <w:t>Lab:</w:t>
      </w:r>
      <w:r w:rsidRPr="00DD76AD">
        <w:rPr>
          <w:rStyle w:val="Fuentedeprrafopredeter"/>
          <w:rFonts w:asciiTheme="majorBidi" w:hAnsiTheme="majorBidi" w:cstheme="majorBidi"/>
          <w:color w:val="00B050"/>
          <w:sz w:val="24"/>
        </w:rPr>
        <w:t xml:space="preserve"> Students are required to attend the lab </w:t>
      </w:r>
      <w:r w:rsidR="00057364">
        <w:rPr>
          <w:rStyle w:val="Fuentedeprrafopredeter"/>
          <w:rFonts w:asciiTheme="majorBidi" w:hAnsiTheme="majorBidi" w:cstheme="majorBidi"/>
          <w:color w:val="00B050"/>
          <w:sz w:val="24"/>
        </w:rPr>
        <w:t>every week.</w:t>
      </w:r>
    </w:p>
    <w:p w14:paraId="2730BAF6" w14:textId="77777777" w:rsidR="0097112F" w:rsidRDefault="0097112F" w:rsidP="00286CE4">
      <w:pPr>
        <w:pStyle w:val="Standard"/>
        <w:rPr>
          <w:rFonts w:asciiTheme="majorBidi" w:hAnsiTheme="majorBidi" w:cstheme="majorBidi"/>
          <w:sz w:val="22"/>
          <w:szCs w:val="22"/>
        </w:rPr>
      </w:pPr>
    </w:p>
    <w:tbl>
      <w:tblPr>
        <w:tblStyle w:val="TableGridLight"/>
        <w:tblW w:w="0" w:type="auto"/>
        <w:tblLook w:val="04A0" w:firstRow="1" w:lastRow="0" w:firstColumn="1" w:lastColumn="0" w:noHBand="0" w:noVBand="1"/>
      </w:tblPr>
      <w:tblGrid>
        <w:gridCol w:w="1074"/>
        <w:gridCol w:w="3331"/>
        <w:gridCol w:w="2070"/>
        <w:gridCol w:w="3595"/>
      </w:tblGrid>
      <w:tr w:rsidR="00A77BFF" w:rsidRPr="00FF0D23" w14:paraId="761115A4" w14:textId="43D3C3F5" w:rsidTr="008F6237">
        <w:tc>
          <w:tcPr>
            <w:tcW w:w="1074" w:type="dxa"/>
          </w:tcPr>
          <w:p w14:paraId="627145E4" w14:textId="610BA0E4" w:rsidR="00A77BFF" w:rsidRPr="00FF0D23" w:rsidRDefault="00A77BFF" w:rsidP="00CE597D">
            <w:pPr>
              <w:pStyle w:val="Standard"/>
              <w:jc w:val="center"/>
              <w:rPr>
                <w:rFonts w:asciiTheme="majorBidi" w:hAnsiTheme="majorBidi" w:cstheme="majorBidi"/>
                <w:b/>
                <w:bCs/>
                <w:i/>
                <w:iCs/>
                <w:color w:val="000000" w:themeColor="text1"/>
                <w:szCs w:val="20"/>
              </w:rPr>
            </w:pPr>
            <w:r w:rsidRPr="00FF0D23">
              <w:rPr>
                <w:rFonts w:asciiTheme="majorBidi" w:hAnsiTheme="majorBidi" w:cstheme="majorBidi"/>
                <w:b/>
                <w:bCs/>
                <w:color w:val="C00000"/>
                <w:szCs w:val="20"/>
              </w:rPr>
              <w:t>Date</w:t>
            </w:r>
          </w:p>
        </w:tc>
        <w:tc>
          <w:tcPr>
            <w:tcW w:w="3331" w:type="dxa"/>
          </w:tcPr>
          <w:p w14:paraId="101691C3" w14:textId="0222E341" w:rsidR="00A77BFF" w:rsidRPr="00FF0D23" w:rsidRDefault="00A77BFF" w:rsidP="00CE597D">
            <w:pPr>
              <w:pStyle w:val="Standard"/>
              <w:jc w:val="center"/>
              <w:rPr>
                <w:rFonts w:asciiTheme="majorBidi" w:hAnsiTheme="majorBidi" w:cstheme="majorBidi"/>
                <w:b/>
                <w:bCs/>
                <w:i/>
                <w:iCs/>
                <w:color w:val="C00000"/>
                <w:szCs w:val="20"/>
              </w:rPr>
            </w:pPr>
            <w:r w:rsidRPr="00FF0D23">
              <w:rPr>
                <w:rFonts w:asciiTheme="majorBidi" w:hAnsiTheme="majorBidi" w:cstheme="majorBidi"/>
                <w:b/>
                <w:bCs/>
                <w:color w:val="C00000"/>
                <w:szCs w:val="20"/>
              </w:rPr>
              <w:t>Objectives</w:t>
            </w:r>
            <w:r w:rsidRPr="00FF0D23">
              <w:rPr>
                <w:rFonts w:asciiTheme="majorBidi" w:hAnsiTheme="majorBidi" w:cstheme="majorBidi"/>
                <w:color w:val="C00000"/>
                <w:szCs w:val="20"/>
              </w:rPr>
              <w:t xml:space="preserve"> </w:t>
            </w:r>
            <w:r w:rsidRPr="000C0168">
              <w:rPr>
                <w:rFonts w:asciiTheme="majorBidi" w:hAnsiTheme="majorBidi" w:cstheme="majorBidi"/>
                <w:b/>
                <w:bCs/>
                <w:color w:val="C00000"/>
                <w:szCs w:val="20"/>
              </w:rPr>
              <w:t>and topics</w:t>
            </w:r>
          </w:p>
        </w:tc>
        <w:tc>
          <w:tcPr>
            <w:tcW w:w="2070" w:type="dxa"/>
          </w:tcPr>
          <w:p w14:paraId="46773676" w14:textId="491F548B" w:rsidR="00A77BFF" w:rsidRPr="00FF0D23" w:rsidRDefault="00A77BFF" w:rsidP="00CE597D">
            <w:pPr>
              <w:pStyle w:val="Standard"/>
              <w:jc w:val="center"/>
              <w:rPr>
                <w:rFonts w:asciiTheme="majorBidi" w:hAnsiTheme="majorBidi" w:cstheme="majorBidi"/>
                <w:b/>
                <w:bCs/>
                <w:color w:val="C00000"/>
                <w:szCs w:val="20"/>
              </w:rPr>
            </w:pPr>
            <w:r w:rsidRPr="00FF0D23">
              <w:rPr>
                <w:rFonts w:asciiTheme="majorBidi" w:hAnsiTheme="majorBidi" w:cstheme="majorBidi"/>
                <w:b/>
                <w:bCs/>
                <w:color w:val="C00000"/>
                <w:szCs w:val="20"/>
              </w:rPr>
              <w:t>Preparation for Class Meetings</w:t>
            </w:r>
          </w:p>
        </w:tc>
        <w:tc>
          <w:tcPr>
            <w:tcW w:w="3595" w:type="dxa"/>
          </w:tcPr>
          <w:p w14:paraId="6B60A7C5" w14:textId="5A8BF65D" w:rsidR="00A77BFF" w:rsidRPr="00FF0D23" w:rsidRDefault="00A77BFF" w:rsidP="00CE597D">
            <w:pPr>
              <w:pStyle w:val="Standard"/>
              <w:jc w:val="center"/>
              <w:rPr>
                <w:rFonts w:asciiTheme="majorBidi" w:hAnsiTheme="majorBidi" w:cstheme="majorBidi"/>
                <w:b/>
                <w:bCs/>
                <w:i/>
                <w:iCs/>
                <w:color w:val="C00000"/>
                <w:szCs w:val="20"/>
              </w:rPr>
            </w:pPr>
            <w:r w:rsidRPr="00FF0D23">
              <w:rPr>
                <w:rFonts w:asciiTheme="majorBidi" w:hAnsiTheme="majorBidi" w:cstheme="majorBidi"/>
                <w:b/>
                <w:bCs/>
                <w:color w:val="C00000"/>
                <w:szCs w:val="20"/>
              </w:rPr>
              <w:t>Course Content</w:t>
            </w:r>
          </w:p>
        </w:tc>
      </w:tr>
      <w:tr w:rsidR="00A77BFF" w:rsidRPr="00FF0D23" w14:paraId="455BF7CF" w14:textId="6EC38460" w:rsidTr="008F6237">
        <w:trPr>
          <w:trHeight w:val="1160"/>
        </w:trPr>
        <w:tc>
          <w:tcPr>
            <w:tcW w:w="1074" w:type="dxa"/>
          </w:tcPr>
          <w:p w14:paraId="647B3B1F" w14:textId="44F73940" w:rsidR="00A77BFF" w:rsidRPr="00FF0D23" w:rsidRDefault="00454215"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Chapter 1</w:t>
            </w:r>
          </w:p>
          <w:p w14:paraId="1103C22F" w14:textId="77777777" w:rsidR="00A77BFF" w:rsidRPr="00FF0D23" w:rsidRDefault="00A77BFF" w:rsidP="005F7E2E">
            <w:pPr>
              <w:pStyle w:val="Standard"/>
              <w:jc w:val="center"/>
              <w:rPr>
                <w:rFonts w:asciiTheme="majorBidi" w:hAnsiTheme="majorBidi" w:cstheme="majorBidi"/>
                <w:color w:val="000000" w:themeColor="text1"/>
                <w:szCs w:val="20"/>
              </w:rPr>
            </w:pPr>
          </w:p>
          <w:p w14:paraId="0025C8C9" w14:textId="51A3FFB5" w:rsidR="00A77BFF" w:rsidRPr="00FF0D23" w:rsidRDefault="00A77BFF"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March 5 </w:t>
            </w:r>
          </w:p>
          <w:p w14:paraId="45C16C77" w14:textId="77777777" w:rsidR="00A77BFF" w:rsidRPr="00FF0D23" w:rsidRDefault="00A77BFF" w:rsidP="005F7E2E">
            <w:pPr>
              <w:pStyle w:val="Standard"/>
              <w:jc w:val="center"/>
              <w:rPr>
                <w:rFonts w:asciiTheme="majorBidi" w:hAnsiTheme="majorBidi" w:cstheme="majorBidi"/>
                <w:color w:val="000000" w:themeColor="text1"/>
                <w:szCs w:val="20"/>
              </w:rPr>
            </w:pPr>
          </w:p>
          <w:p w14:paraId="0C1E4EFD" w14:textId="29ABF588" w:rsidR="00A77BFF" w:rsidRPr="00FF0D23" w:rsidRDefault="00A77BFF" w:rsidP="005F7E2E">
            <w:pPr>
              <w:pStyle w:val="Standard"/>
              <w:jc w:val="center"/>
              <w:rPr>
                <w:rFonts w:asciiTheme="majorBidi" w:hAnsiTheme="majorBidi" w:cstheme="majorBidi"/>
                <w:i/>
                <w:iCs/>
                <w:color w:val="000000" w:themeColor="text1"/>
                <w:szCs w:val="20"/>
              </w:rPr>
            </w:pPr>
          </w:p>
          <w:p w14:paraId="08783622" w14:textId="5695C3C0" w:rsidR="00A77BFF" w:rsidRPr="00FF0D23" w:rsidRDefault="00A77BFF" w:rsidP="005A6642">
            <w:pPr>
              <w:pStyle w:val="Standard"/>
              <w:rPr>
                <w:rFonts w:asciiTheme="majorBidi" w:hAnsiTheme="majorBidi" w:cstheme="majorBidi"/>
                <w:color w:val="000000" w:themeColor="text1"/>
                <w:szCs w:val="20"/>
              </w:rPr>
            </w:pPr>
          </w:p>
        </w:tc>
        <w:tc>
          <w:tcPr>
            <w:tcW w:w="3331" w:type="dxa"/>
          </w:tcPr>
          <w:p w14:paraId="6829B181" w14:textId="77777777" w:rsidR="00A77BFF" w:rsidRPr="00FF0D23" w:rsidRDefault="00A77BFF" w:rsidP="00D55AC0">
            <w:pPr>
              <w:ind w:left="288" w:hanging="288"/>
              <w:jc w:val="both"/>
              <w:rPr>
                <w:rFonts w:ascii="Times New Roman" w:hAnsi="Times New Roman" w:cs="Times New Roman"/>
                <w:szCs w:val="20"/>
              </w:rPr>
            </w:pPr>
            <w:r w:rsidRPr="00FF0D23">
              <w:rPr>
                <w:rFonts w:ascii="Times New Roman" w:hAnsi="Times New Roman" w:cs="Times New Roman"/>
                <w:szCs w:val="20"/>
              </w:rPr>
              <w:t xml:space="preserve">Express basic greetings and farewell </w:t>
            </w:r>
          </w:p>
          <w:p w14:paraId="228B8A77" w14:textId="6DCADCCD" w:rsidR="00A77BFF" w:rsidRPr="00FF0D23" w:rsidRDefault="00A77BFF" w:rsidP="00D55AC0">
            <w:pPr>
              <w:ind w:left="288" w:hanging="288"/>
              <w:jc w:val="both"/>
              <w:rPr>
                <w:rFonts w:ascii="Times New Roman" w:hAnsi="Times New Roman" w:cs="Times New Roman"/>
                <w:szCs w:val="20"/>
              </w:rPr>
            </w:pPr>
            <w:r w:rsidRPr="00FF0D23">
              <w:rPr>
                <w:rFonts w:ascii="Times New Roman" w:hAnsi="Times New Roman" w:cs="Times New Roman"/>
                <w:szCs w:val="20"/>
              </w:rPr>
              <w:t xml:space="preserve">Introduce yourself and </w:t>
            </w:r>
            <w:proofErr w:type="gramStart"/>
            <w:r w:rsidRPr="00FF0D23">
              <w:rPr>
                <w:rFonts w:ascii="Times New Roman" w:hAnsi="Times New Roman" w:cs="Times New Roman"/>
                <w:szCs w:val="20"/>
              </w:rPr>
              <w:t>others</w:t>
            </w:r>
            <w:proofErr w:type="gramEnd"/>
          </w:p>
          <w:p w14:paraId="6309411D" w14:textId="77777777" w:rsidR="00A77BFF" w:rsidRPr="00FF0D23" w:rsidRDefault="00A77BFF" w:rsidP="005A6642">
            <w:pPr>
              <w:ind w:left="288" w:hanging="288"/>
              <w:jc w:val="both"/>
              <w:rPr>
                <w:rFonts w:ascii="Times New Roman" w:hAnsi="Times New Roman" w:cs="Times New Roman"/>
                <w:szCs w:val="20"/>
              </w:rPr>
            </w:pPr>
            <w:r w:rsidRPr="00FF0D23">
              <w:rPr>
                <w:rFonts w:ascii="Times New Roman" w:hAnsi="Times New Roman" w:cs="Times New Roman"/>
                <w:szCs w:val="20"/>
              </w:rPr>
              <w:t xml:space="preserve">Read about shaking hands and </w:t>
            </w:r>
            <w:proofErr w:type="spellStart"/>
            <w:proofErr w:type="gramStart"/>
            <w:r w:rsidRPr="00FF0D23">
              <w:rPr>
                <w:rFonts w:ascii="Times New Roman" w:hAnsi="Times New Roman" w:cs="Times New Roman"/>
                <w:i/>
                <w:iCs/>
                <w:szCs w:val="20"/>
              </w:rPr>
              <w:t>bises</w:t>
            </w:r>
            <w:proofErr w:type="spellEnd"/>
            <w:proofErr w:type="gramEnd"/>
          </w:p>
          <w:p w14:paraId="5E4BC095" w14:textId="77777777" w:rsidR="00A77BFF" w:rsidRPr="00FF0D23" w:rsidRDefault="00A77BFF" w:rsidP="00D55AC0">
            <w:pPr>
              <w:ind w:left="288" w:hanging="288"/>
              <w:jc w:val="both"/>
              <w:rPr>
                <w:rFonts w:ascii="Times New Roman" w:hAnsi="Times New Roman" w:cs="Times New Roman"/>
                <w:szCs w:val="20"/>
              </w:rPr>
            </w:pPr>
            <w:r w:rsidRPr="00FF0D23">
              <w:rPr>
                <w:rFonts w:ascii="Times New Roman" w:hAnsi="Times New Roman" w:cs="Times New Roman"/>
                <w:szCs w:val="20"/>
              </w:rPr>
              <w:t xml:space="preserve">Learn about the gender of </w:t>
            </w:r>
            <w:proofErr w:type="gramStart"/>
            <w:r w:rsidRPr="00FF0D23">
              <w:rPr>
                <w:rFonts w:ascii="Times New Roman" w:hAnsi="Times New Roman" w:cs="Times New Roman"/>
                <w:szCs w:val="20"/>
              </w:rPr>
              <w:t>nouns</w:t>
            </w:r>
            <w:proofErr w:type="gramEnd"/>
          </w:p>
          <w:p w14:paraId="1B280DAA" w14:textId="06C925D9" w:rsidR="00A77BFF" w:rsidRPr="00FF0D23" w:rsidRDefault="00A77BFF" w:rsidP="00D55AC0">
            <w:pPr>
              <w:ind w:left="288" w:hanging="288"/>
              <w:jc w:val="both"/>
              <w:rPr>
                <w:rFonts w:ascii="Times New Roman" w:hAnsi="Times New Roman" w:cs="Times New Roman"/>
                <w:szCs w:val="20"/>
              </w:rPr>
            </w:pPr>
            <w:r w:rsidRPr="00FF0D23">
              <w:rPr>
                <w:rFonts w:ascii="Times New Roman" w:hAnsi="Times New Roman" w:cs="Times New Roman"/>
                <w:szCs w:val="20"/>
              </w:rPr>
              <w:t xml:space="preserve">Learn the French </w:t>
            </w:r>
            <w:proofErr w:type="gramStart"/>
            <w:r w:rsidRPr="00FF0D23">
              <w:rPr>
                <w:rFonts w:ascii="Times New Roman" w:hAnsi="Times New Roman" w:cs="Times New Roman"/>
                <w:szCs w:val="20"/>
              </w:rPr>
              <w:t>alphabet</w:t>
            </w:r>
            <w:proofErr w:type="gramEnd"/>
            <w:r w:rsidRPr="00FF0D23">
              <w:rPr>
                <w:rFonts w:ascii="Times New Roman" w:hAnsi="Times New Roman" w:cs="Times New Roman"/>
                <w:szCs w:val="20"/>
              </w:rPr>
              <w:t xml:space="preserve"> </w:t>
            </w:r>
          </w:p>
          <w:p w14:paraId="2C71067A" w14:textId="2B08F339" w:rsidR="00A77BFF" w:rsidRPr="00FF0D23" w:rsidRDefault="00A77BFF" w:rsidP="00D55AC0">
            <w:pPr>
              <w:pStyle w:val="Standard"/>
              <w:jc w:val="both"/>
              <w:rPr>
                <w:rFonts w:asciiTheme="majorBidi" w:hAnsiTheme="majorBidi" w:cstheme="majorBidi"/>
                <w:szCs w:val="20"/>
              </w:rPr>
            </w:pPr>
          </w:p>
        </w:tc>
        <w:tc>
          <w:tcPr>
            <w:tcW w:w="2070" w:type="dxa"/>
          </w:tcPr>
          <w:p w14:paraId="2B08736F" w14:textId="635D7D12" w:rsidR="00A77BFF" w:rsidRPr="00FF0D23" w:rsidRDefault="000D3D6A" w:rsidP="008F6237">
            <w:pPr>
              <w:jc w:val="center"/>
              <w:rPr>
                <w:rFonts w:ascii="Times New Roman" w:hAnsi="Times New Roman"/>
                <w:color w:val="C00000"/>
                <w:szCs w:val="20"/>
              </w:rPr>
            </w:pPr>
            <w:r>
              <w:rPr>
                <w:rFonts w:ascii="Times New Roman" w:hAnsi="Times New Roman"/>
                <w:color w:val="C00000"/>
                <w:szCs w:val="20"/>
              </w:rPr>
              <w:t>NA</w:t>
            </w:r>
          </w:p>
          <w:p w14:paraId="24D220F0" w14:textId="77777777" w:rsidR="00A77BFF" w:rsidRPr="00FF0D23" w:rsidRDefault="00A77BFF" w:rsidP="005F7E2E">
            <w:pPr>
              <w:ind w:left="288" w:hanging="288"/>
              <w:rPr>
                <w:rFonts w:ascii="Times New Roman" w:hAnsi="Times New Roman"/>
                <w:b/>
                <w:bCs/>
                <w:color w:val="C00000"/>
                <w:szCs w:val="20"/>
              </w:rPr>
            </w:pPr>
          </w:p>
          <w:p w14:paraId="1C79AFDA" w14:textId="4E8C2773" w:rsidR="00A77BFF" w:rsidRPr="00FF0D23" w:rsidRDefault="00A77BFF" w:rsidP="005F7E2E">
            <w:pPr>
              <w:ind w:left="288" w:hanging="288"/>
              <w:rPr>
                <w:rFonts w:ascii="Times New Roman" w:hAnsi="Times New Roman"/>
                <w:b/>
                <w:bCs/>
                <w:color w:val="C00000"/>
                <w:szCs w:val="20"/>
              </w:rPr>
            </w:pPr>
          </w:p>
        </w:tc>
        <w:tc>
          <w:tcPr>
            <w:tcW w:w="3595" w:type="dxa"/>
          </w:tcPr>
          <w:p w14:paraId="11A9708E" w14:textId="66711D30" w:rsidR="00A77BFF" w:rsidRPr="00FF0D23" w:rsidRDefault="00A77BFF" w:rsidP="005F7E2E">
            <w:pPr>
              <w:ind w:left="288" w:hanging="288"/>
              <w:rPr>
                <w:rFonts w:ascii="Times New Roman" w:hAnsi="Times New Roman"/>
                <w:b/>
                <w:bCs/>
                <w:color w:val="C00000"/>
                <w:szCs w:val="20"/>
                <w:lang w:val="fr-FR"/>
              </w:rPr>
            </w:pPr>
            <w:r w:rsidRPr="00FF0D23">
              <w:rPr>
                <w:rFonts w:ascii="Times New Roman" w:hAnsi="Times New Roman"/>
                <w:b/>
                <w:bCs/>
                <w:color w:val="C00000"/>
                <w:szCs w:val="20"/>
                <w:lang w:val="fr-FR"/>
              </w:rPr>
              <w:t xml:space="preserve">Unité </w:t>
            </w:r>
            <w:proofErr w:type="gramStart"/>
            <w:r w:rsidRPr="00FF0D23">
              <w:rPr>
                <w:rFonts w:ascii="Times New Roman" w:hAnsi="Times New Roman"/>
                <w:b/>
                <w:bCs/>
                <w:color w:val="C00000"/>
                <w:szCs w:val="20"/>
                <w:lang w:val="fr-FR"/>
              </w:rPr>
              <w:t>1:</w:t>
            </w:r>
            <w:proofErr w:type="gramEnd"/>
            <w:r w:rsidRPr="00FF0D23">
              <w:rPr>
                <w:rFonts w:ascii="Times New Roman" w:hAnsi="Times New Roman"/>
                <w:b/>
                <w:bCs/>
                <w:color w:val="C00000"/>
                <w:szCs w:val="20"/>
                <w:lang w:val="fr-FR"/>
              </w:rPr>
              <w:t xml:space="preserve"> Salut! </w:t>
            </w:r>
          </w:p>
          <w:p w14:paraId="2C4FA4C5" w14:textId="77777777" w:rsidR="00A77BFF" w:rsidRPr="00FF0D23" w:rsidRDefault="00A77BFF" w:rsidP="005F7E2E">
            <w:pPr>
              <w:ind w:left="288" w:hanging="288"/>
              <w:rPr>
                <w:rFonts w:ascii="Times New Roman" w:hAnsi="Times New Roman"/>
                <w:szCs w:val="20"/>
                <w:lang w:val="fr-FR"/>
              </w:rPr>
            </w:pPr>
            <w:r w:rsidRPr="00FF0D23">
              <w:rPr>
                <w:rFonts w:ascii="Times New Roman" w:hAnsi="Times New Roman"/>
                <w:szCs w:val="20"/>
                <w:lang w:val="fr-FR"/>
              </w:rPr>
              <w:t xml:space="preserve">Espace </w:t>
            </w:r>
            <w:proofErr w:type="gramStart"/>
            <w:r w:rsidRPr="00FF0D23">
              <w:rPr>
                <w:rFonts w:ascii="Times New Roman" w:hAnsi="Times New Roman"/>
                <w:szCs w:val="20"/>
                <w:lang w:val="fr-FR"/>
              </w:rPr>
              <w:t>contextes:</w:t>
            </w:r>
            <w:proofErr w:type="gramEnd"/>
            <w:r w:rsidRPr="00FF0D23">
              <w:rPr>
                <w:rFonts w:ascii="Times New Roman" w:hAnsi="Times New Roman"/>
                <w:i/>
                <w:szCs w:val="20"/>
                <w:lang w:val="fr-FR"/>
              </w:rPr>
              <w:t xml:space="preserve"> Ça va?,</w:t>
            </w:r>
            <w:r w:rsidRPr="00FF0D23">
              <w:rPr>
                <w:rFonts w:ascii="Times New Roman" w:hAnsi="Times New Roman"/>
                <w:szCs w:val="20"/>
                <w:lang w:val="fr-FR"/>
              </w:rPr>
              <w:t xml:space="preserve"> pp. 2–4</w:t>
            </w:r>
          </w:p>
          <w:p w14:paraId="0A3C24B2" w14:textId="77777777" w:rsidR="00240588" w:rsidRDefault="00A77BFF" w:rsidP="005F7E2E">
            <w:pPr>
              <w:ind w:left="288" w:hanging="288"/>
              <w:rPr>
                <w:rFonts w:ascii="Times New Roman" w:hAnsi="Times New Roman"/>
                <w:i/>
                <w:szCs w:val="20"/>
                <w:lang w:val="fr-FR"/>
              </w:rPr>
            </w:pPr>
            <w:r w:rsidRPr="00FF0D23">
              <w:rPr>
                <w:rFonts w:ascii="Times New Roman" w:hAnsi="Times New Roman"/>
                <w:szCs w:val="20"/>
                <w:lang w:val="fr-FR"/>
              </w:rPr>
              <w:t xml:space="preserve">Les sons et les </w:t>
            </w:r>
            <w:proofErr w:type="gramStart"/>
            <w:r w:rsidRPr="00FF0D23">
              <w:rPr>
                <w:rFonts w:ascii="Times New Roman" w:hAnsi="Times New Roman"/>
                <w:szCs w:val="20"/>
                <w:lang w:val="fr-FR"/>
              </w:rPr>
              <w:t>lettres:</w:t>
            </w:r>
            <w:proofErr w:type="gramEnd"/>
            <w:r w:rsidRPr="00FF0D23">
              <w:rPr>
                <w:rFonts w:ascii="Times New Roman" w:hAnsi="Times New Roman"/>
                <w:szCs w:val="20"/>
                <w:lang w:val="fr-FR"/>
              </w:rPr>
              <w:t xml:space="preserve"> </w:t>
            </w:r>
            <w:r w:rsidRPr="00FF0D23">
              <w:rPr>
                <w:rFonts w:ascii="Times New Roman" w:hAnsi="Times New Roman"/>
                <w:i/>
                <w:szCs w:val="20"/>
                <w:lang w:val="fr-FR"/>
              </w:rPr>
              <w:t xml:space="preserve">The French </w:t>
            </w:r>
          </w:p>
          <w:p w14:paraId="0670E15A" w14:textId="5F0CD45F" w:rsidR="00A77BFF" w:rsidRPr="00FF0D23" w:rsidRDefault="00A77BFF" w:rsidP="005F7E2E">
            <w:pPr>
              <w:ind w:left="288" w:hanging="288"/>
              <w:rPr>
                <w:rFonts w:ascii="Times New Roman" w:hAnsi="Times New Roman"/>
                <w:szCs w:val="20"/>
                <w:lang w:val="fr-FR"/>
              </w:rPr>
            </w:pPr>
            <w:r w:rsidRPr="00FF0D23">
              <w:rPr>
                <w:rFonts w:ascii="Times New Roman" w:hAnsi="Times New Roman"/>
                <w:i/>
                <w:szCs w:val="20"/>
                <w:lang w:val="fr-FR"/>
              </w:rPr>
              <w:t>Alphabet,</w:t>
            </w:r>
            <w:r w:rsidRPr="00FF0D23">
              <w:rPr>
                <w:rFonts w:ascii="Times New Roman" w:hAnsi="Times New Roman"/>
                <w:szCs w:val="20"/>
                <w:lang w:val="fr-FR"/>
              </w:rPr>
              <w:t xml:space="preserve"> p. 5</w:t>
            </w:r>
          </w:p>
          <w:p w14:paraId="2ED238A5" w14:textId="77777777" w:rsidR="00A77BFF" w:rsidRPr="00FF0D23" w:rsidRDefault="00A77BFF" w:rsidP="005F7E2E">
            <w:pPr>
              <w:ind w:left="288" w:hanging="288"/>
              <w:rPr>
                <w:rFonts w:ascii="Times New Roman" w:hAnsi="Times New Roman"/>
                <w:szCs w:val="20"/>
                <w:lang w:val="fr-FR"/>
              </w:rPr>
            </w:pPr>
            <w:r w:rsidRPr="00FF0D23">
              <w:rPr>
                <w:rFonts w:ascii="Times New Roman" w:hAnsi="Times New Roman"/>
                <w:szCs w:val="20"/>
                <w:lang w:val="fr-FR"/>
              </w:rPr>
              <w:t>Roman-</w:t>
            </w:r>
            <w:proofErr w:type="gramStart"/>
            <w:r w:rsidRPr="00FF0D23">
              <w:rPr>
                <w:rFonts w:ascii="Times New Roman" w:hAnsi="Times New Roman"/>
                <w:szCs w:val="20"/>
                <w:lang w:val="fr-FR"/>
              </w:rPr>
              <w:t>photo:</w:t>
            </w:r>
            <w:proofErr w:type="gramEnd"/>
            <w:r w:rsidRPr="00FF0D23">
              <w:rPr>
                <w:rFonts w:ascii="Times New Roman" w:hAnsi="Times New Roman"/>
                <w:i/>
                <w:szCs w:val="20"/>
                <w:lang w:val="fr-FR"/>
              </w:rPr>
              <w:t xml:space="preserve"> Au café,</w:t>
            </w:r>
            <w:r w:rsidRPr="00FF0D23">
              <w:rPr>
                <w:rFonts w:ascii="Times New Roman" w:hAnsi="Times New Roman"/>
                <w:szCs w:val="20"/>
                <w:lang w:val="fr-FR"/>
              </w:rPr>
              <w:t xml:space="preserve"> pp. 6–7</w:t>
            </w:r>
          </w:p>
          <w:p w14:paraId="06C16C14" w14:textId="4641A2BC" w:rsidR="00A77BFF" w:rsidRPr="00240588" w:rsidRDefault="00A77BFF" w:rsidP="005F7E2E">
            <w:pPr>
              <w:pStyle w:val="Standard"/>
              <w:rPr>
                <w:rFonts w:ascii="Times New Roman" w:hAnsi="Times New Roman"/>
                <w:szCs w:val="20"/>
                <w:lang w:val="fr-FR"/>
              </w:rPr>
            </w:pPr>
            <w:r w:rsidRPr="00FF0D23">
              <w:rPr>
                <w:rFonts w:ascii="Times New Roman" w:hAnsi="Times New Roman"/>
                <w:szCs w:val="20"/>
                <w:lang w:val="fr-FR"/>
              </w:rPr>
              <w:t>Espace culture, pp. 8–9</w:t>
            </w:r>
          </w:p>
        </w:tc>
      </w:tr>
      <w:tr w:rsidR="00454215" w:rsidRPr="00FF0D23" w14:paraId="63265BFE" w14:textId="77777777" w:rsidTr="008F6237">
        <w:trPr>
          <w:trHeight w:val="962"/>
        </w:trPr>
        <w:tc>
          <w:tcPr>
            <w:tcW w:w="1074" w:type="dxa"/>
          </w:tcPr>
          <w:p w14:paraId="6F0DF6D4" w14:textId="77777777" w:rsidR="00454215" w:rsidRPr="00FF0D23" w:rsidRDefault="00454215" w:rsidP="00454215">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Chapter 1</w:t>
            </w:r>
          </w:p>
          <w:p w14:paraId="05C3161C" w14:textId="77777777" w:rsidR="00454215" w:rsidRPr="00FF0D23" w:rsidRDefault="00454215" w:rsidP="00454215">
            <w:pPr>
              <w:pStyle w:val="Standard"/>
              <w:jc w:val="center"/>
              <w:rPr>
                <w:rFonts w:asciiTheme="majorBidi" w:hAnsiTheme="majorBidi" w:cstheme="majorBidi"/>
                <w:color w:val="000000" w:themeColor="text1"/>
                <w:szCs w:val="20"/>
              </w:rPr>
            </w:pPr>
          </w:p>
          <w:p w14:paraId="68548B25" w14:textId="27270118" w:rsidR="00454215" w:rsidRPr="00FF0D23" w:rsidRDefault="00454215" w:rsidP="005F7E2E">
            <w:pPr>
              <w:pStyle w:val="Standard"/>
              <w:jc w:val="center"/>
              <w:rPr>
                <w:rFonts w:asciiTheme="majorBidi" w:hAnsiTheme="majorBidi" w:cstheme="majorBidi"/>
                <w:color w:val="000000" w:themeColor="text1"/>
                <w:szCs w:val="20"/>
              </w:rPr>
            </w:pPr>
            <w:r>
              <w:rPr>
                <w:rFonts w:asciiTheme="majorBidi" w:hAnsiTheme="majorBidi" w:cstheme="majorBidi"/>
                <w:color w:val="000000" w:themeColor="text1"/>
                <w:szCs w:val="20"/>
              </w:rPr>
              <w:t>March 7</w:t>
            </w:r>
          </w:p>
        </w:tc>
        <w:tc>
          <w:tcPr>
            <w:tcW w:w="3331" w:type="dxa"/>
          </w:tcPr>
          <w:p w14:paraId="11679DB0" w14:textId="77777777" w:rsidR="00454215" w:rsidRPr="00FF0D23" w:rsidRDefault="00454215" w:rsidP="00454215">
            <w:pPr>
              <w:ind w:left="288" w:hanging="288"/>
              <w:jc w:val="both"/>
              <w:rPr>
                <w:rFonts w:ascii="Times New Roman" w:hAnsi="Times New Roman" w:cs="Times New Roman"/>
                <w:szCs w:val="20"/>
              </w:rPr>
            </w:pPr>
            <w:r w:rsidRPr="00FF0D23">
              <w:rPr>
                <w:rFonts w:ascii="Times New Roman" w:hAnsi="Times New Roman" w:cs="Times New Roman"/>
                <w:szCs w:val="20"/>
              </w:rPr>
              <w:t>Learn the numbers 0–</w:t>
            </w:r>
            <w:proofErr w:type="gramStart"/>
            <w:r w:rsidRPr="00FF0D23">
              <w:rPr>
                <w:rFonts w:ascii="Times New Roman" w:hAnsi="Times New Roman" w:cs="Times New Roman"/>
                <w:szCs w:val="20"/>
              </w:rPr>
              <w:t>60</w:t>
            </w:r>
            <w:proofErr w:type="gramEnd"/>
          </w:p>
          <w:p w14:paraId="4F192375" w14:textId="77777777" w:rsidR="00454215" w:rsidRPr="00FF0D23" w:rsidRDefault="00454215" w:rsidP="00454215">
            <w:pPr>
              <w:ind w:left="288" w:hanging="288"/>
              <w:jc w:val="both"/>
              <w:rPr>
                <w:rFonts w:ascii="Times New Roman" w:hAnsi="Times New Roman" w:cs="Times New Roman"/>
                <w:szCs w:val="20"/>
              </w:rPr>
            </w:pPr>
            <w:r w:rsidRPr="00FF0D23">
              <w:rPr>
                <w:rFonts w:ascii="Times New Roman" w:hAnsi="Times New Roman" w:cs="Times New Roman"/>
                <w:szCs w:val="20"/>
              </w:rPr>
              <w:t xml:space="preserve">Use courtesy </w:t>
            </w:r>
            <w:proofErr w:type="gramStart"/>
            <w:r w:rsidRPr="00FF0D23">
              <w:rPr>
                <w:rFonts w:ascii="Times New Roman" w:hAnsi="Times New Roman" w:cs="Times New Roman"/>
                <w:szCs w:val="20"/>
              </w:rPr>
              <w:t>expressions</w:t>
            </w:r>
            <w:proofErr w:type="gramEnd"/>
          </w:p>
          <w:p w14:paraId="12721407" w14:textId="77777777" w:rsidR="00454215" w:rsidRPr="00FF0D23" w:rsidRDefault="00454215" w:rsidP="00454215">
            <w:pPr>
              <w:ind w:left="288" w:hanging="288"/>
              <w:jc w:val="both"/>
              <w:rPr>
                <w:rFonts w:ascii="Times New Roman" w:hAnsi="Times New Roman" w:cs="Times New Roman"/>
                <w:szCs w:val="20"/>
              </w:rPr>
            </w:pPr>
            <w:r w:rsidRPr="00FF0D23">
              <w:rPr>
                <w:rFonts w:ascii="Times New Roman" w:hAnsi="Times New Roman" w:cs="Times New Roman"/>
                <w:szCs w:val="20"/>
              </w:rPr>
              <w:t xml:space="preserve">Use definite and indefinite </w:t>
            </w:r>
            <w:proofErr w:type="gramStart"/>
            <w:r w:rsidRPr="00FF0D23">
              <w:rPr>
                <w:rFonts w:ascii="Times New Roman" w:hAnsi="Times New Roman" w:cs="Times New Roman"/>
                <w:szCs w:val="20"/>
              </w:rPr>
              <w:t>articles</w:t>
            </w:r>
            <w:proofErr w:type="gramEnd"/>
          </w:p>
          <w:p w14:paraId="0E6AF42B" w14:textId="3D76FFD3" w:rsidR="00454215" w:rsidRPr="00FF0D23" w:rsidRDefault="00454215" w:rsidP="00454215">
            <w:pPr>
              <w:ind w:left="288" w:hanging="288"/>
              <w:jc w:val="both"/>
              <w:rPr>
                <w:rFonts w:ascii="Times New Roman" w:hAnsi="Times New Roman" w:cs="Times New Roman"/>
                <w:szCs w:val="20"/>
              </w:rPr>
            </w:pPr>
            <w:r w:rsidRPr="00FF0D23">
              <w:rPr>
                <w:rFonts w:ascii="Times New Roman" w:hAnsi="Times New Roman" w:cs="Times New Roman"/>
                <w:szCs w:val="20"/>
              </w:rPr>
              <w:t xml:space="preserve">Use the expression </w:t>
            </w:r>
            <w:r w:rsidRPr="00FF0D23">
              <w:rPr>
                <w:rFonts w:ascii="Times New Roman" w:hAnsi="Times New Roman" w:cs="Times New Roman"/>
                <w:i/>
                <w:iCs/>
                <w:szCs w:val="20"/>
              </w:rPr>
              <w:t>il y a</w:t>
            </w:r>
          </w:p>
        </w:tc>
        <w:tc>
          <w:tcPr>
            <w:tcW w:w="2070" w:type="dxa"/>
          </w:tcPr>
          <w:p w14:paraId="1DA201FD" w14:textId="5B878F4A" w:rsidR="00C673AF" w:rsidRPr="00D12A5A" w:rsidRDefault="00C673AF" w:rsidP="00C673AF">
            <w:pPr>
              <w:pStyle w:val="Heading1"/>
              <w:contextualSpacing/>
              <w:rPr>
                <w:rFonts w:ascii="Times New Roman" w:hAnsi="Times New Roman" w:cs="Times New Roman"/>
                <w:color w:val="C00000"/>
                <w:sz w:val="21"/>
                <w:szCs w:val="21"/>
              </w:rPr>
            </w:pPr>
            <w:r w:rsidRPr="00D12A5A">
              <w:rPr>
                <w:rFonts w:ascii="Times New Roman" w:hAnsi="Times New Roman" w:cs="Times New Roman"/>
                <w:color w:val="C00000"/>
                <w:sz w:val="21"/>
                <w:szCs w:val="21"/>
              </w:rPr>
              <w:t xml:space="preserve">Watch the videos: Les </w:t>
            </w:r>
            <w:proofErr w:type="spellStart"/>
            <w:r w:rsidRPr="00D12A5A">
              <w:rPr>
                <w:rFonts w:ascii="Times New Roman" w:hAnsi="Times New Roman" w:cs="Times New Roman"/>
                <w:color w:val="C00000"/>
                <w:sz w:val="21"/>
                <w:szCs w:val="21"/>
              </w:rPr>
              <w:t>copains</w:t>
            </w:r>
            <w:proofErr w:type="spellEnd"/>
            <w:r w:rsidRPr="00D12A5A">
              <w:rPr>
                <w:rFonts w:ascii="Times New Roman" w:hAnsi="Times New Roman" w:cs="Times New Roman"/>
                <w:color w:val="C00000"/>
                <w:sz w:val="21"/>
                <w:szCs w:val="21"/>
              </w:rPr>
              <w:t xml:space="preserve"> and Au café</w:t>
            </w:r>
            <w:r w:rsidR="008F6237">
              <w:rPr>
                <w:rFonts w:ascii="Times New Roman" w:hAnsi="Times New Roman" w:cs="Times New Roman"/>
                <w:color w:val="C00000"/>
                <w:sz w:val="21"/>
                <w:szCs w:val="21"/>
              </w:rPr>
              <w:t>.</w:t>
            </w:r>
          </w:p>
          <w:p w14:paraId="3825D469" w14:textId="77777777" w:rsidR="00454215" w:rsidRPr="00FF0D23" w:rsidRDefault="00454215" w:rsidP="00A77BFF">
            <w:pPr>
              <w:rPr>
                <w:rFonts w:ascii="Times New Roman" w:hAnsi="Times New Roman"/>
                <w:color w:val="C00000"/>
                <w:szCs w:val="20"/>
              </w:rPr>
            </w:pPr>
          </w:p>
        </w:tc>
        <w:tc>
          <w:tcPr>
            <w:tcW w:w="3595" w:type="dxa"/>
          </w:tcPr>
          <w:p w14:paraId="33343E51" w14:textId="77777777" w:rsidR="0075670A" w:rsidRDefault="00454215" w:rsidP="00454215">
            <w:pPr>
              <w:ind w:left="288" w:hanging="288"/>
              <w:rPr>
                <w:rFonts w:ascii="Times New Roman" w:hAnsi="Times New Roman"/>
                <w:i/>
                <w:szCs w:val="20"/>
                <w:lang w:val="fr-FR"/>
              </w:rPr>
            </w:pPr>
            <w:r w:rsidRPr="00FF0D23">
              <w:rPr>
                <w:rFonts w:ascii="Times New Roman" w:hAnsi="Times New Roman"/>
                <w:szCs w:val="20"/>
                <w:lang w:val="fr-FR"/>
              </w:rPr>
              <w:t xml:space="preserve">Espace structures 1A.1: </w:t>
            </w:r>
            <w:proofErr w:type="spellStart"/>
            <w:r w:rsidRPr="00FF0D23">
              <w:rPr>
                <w:rFonts w:ascii="Times New Roman" w:hAnsi="Times New Roman"/>
                <w:i/>
                <w:szCs w:val="20"/>
                <w:lang w:val="fr-FR"/>
              </w:rPr>
              <w:t>Nouns</w:t>
            </w:r>
            <w:proofErr w:type="spellEnd"/>
            <w:r w:rsidRPr="00FF0D23">
              <w:rPr>
                <w:rFonts w:ascii="Times New Roman" w:hAnsi="Times New Roman"/>
                <w:i/>
                <w:szCs w:val="20"/>
                <w:lang w:val="fr-FR"/>
              </w:rPr>
              <w:t xml:space="preserve"> and </w:t>
            </w:r>
          </w:p>
          <w:p w14:paraId="05C57417" w14:textId="14CDB8B9" w:rsidR="00454215" w:rsidRPr="00FF0D23" w:rsidRDefault="00454215" w:rsidP="00454215">
            <w:pPr>
              <w:ind w:left="288" w:hanging="288"/>
              <w:rPr>
                <w:rFonts w:ascii="Times New Roman" w:hAnsi="Times New Roman"/>
                <w:szCs w:val="20"/>
                <w:lang w:val="fr-FR"/>
              </w:rPr>
            </w:pPr>
            <w:proofErr w:type="gramStart"/>
            <w:r w:rsidRPr="00FF0D23">
              <w:rPr>
                <w:rFonts w:ascii="Times New Roman" w:hAnsi="Times New Roman"/>
                <w:i/>
                <w:szCs w:val="20"/>
                <w:lang w:val="fr-FR"/>
              </w:rPr>
              <w:t>articles</w:t>
            </w:r>
            <w:proofErr w:type="gramEnd"/>
            <w:r w:rsidRPr="00FF0D23">
              <w:rPr>
                <w:rFonts w:ascii="Times New Roman" w:hAnsi="Times New Roman"/>
                <w:i/>
                <w:szCs w:val="20"/>
                <w:lang w:val="fr-FR"/>
              </w:rPr>
              <w:t>,</w:t>
            </w:r>
            <w:r w:rsidRPr="00FF0D23">
              <w:rPr>
                <w:rFonts w:ascii="Times New Roman" w:hAnsi="Times New Roman"/>
                <w:szCs w:val="20"/>
                <w:lang w:val="fr-FR"/>
              </w:rPr>
              <w:t xml:space="preserve"> pp. 10–13</w:t>
            </w:r>
          </w:p>
          <w:p w14:paraId="2CC38492" w14:textId="77777777" w:rsidR="0075670A" w:rsidRDefault="00454215" w:rsidP="00454215">
            <w:pPr>
              <w:ind w:left="288" w:hanging="288"/>
              <w:rPr>
                <w:rFonts w:ascii="Times New Roman" w:hAnsi="Times New Roman"/>
                <w:szCs w:val="20"/>
                <w:lang w:val="fr-FR"/>
              </w:rPr>
            </w:pPr>
            <w:r w:rsidRPr="00FF0D23">
              <w:rPr>
                <w:rFonts w:ascii="Times New Roman" w:hAnsi="Times New Roman"/>
                <w:szCs w:val="20"/>
                <w:lang w:val="fr-FR"/>
              </w:rPr>
              <w:t>Espace structures 1A.2:</w:t>
            </w:r>
            <w:r w:rsidRPr="00FF0D23">
              <w:rPr>
                <w:rFonts w:ascii="Times New Roman" w:hAnsi="Times New Roman"/>
                <w:i/>
                <w:szCs w:val="20"/>
                <w:lang w:val="fr-FR"/>
              </w:rPr>
              <w:t xml:space="preserve"> Numbers 0–60,</w:t>
            </w:r>
            <w:r w:rsidRPr="00FF0D23">
              <w:rPr>
                <w:rFonts w:ascii="Times New Roman" w:hAnsi="Times New Roman"/>
                <w:szCs w:val="20"/>
                <w:lang w:val="fr-FR"/>
              </w:rPr>
              <w:t xml:space="preserve"> </w:t>
            </w:r>
          </w:p>
          <w:p w14:paraId="03033920" w14:textId="76476A3C" w:rsidR="00454215" w:rsidRPr="00FF0D23" w:rsidRDefault="00454215" w:rsidP="00454215">
            <w:pPr>
              <w:ind w:left="288" w:hanging="288"/>
              <w:rPr>
                <w:rFonts w:ascii="Times New Roman" w:hAnsi="Times New Roman"/>
                <w:szCs w:val="20"/>
                <w:lang w:val="fr-FR"/>
              </w:rPr>
            </w:pPr>
            <w:r w:rsidRPr="00FF0D23">
              <w:rPr>
                <w:rFonts w:ascii="Times New Roman" w:hAnsi="Times New Roman"/>
                <w:szCs w:val="20"/>
                <w:lang w:val="fr-FR"/>
              </w:rPr>
              <w:t>pp. 14–17</w:t>
            </w:r>
          </w:p>
          <w:p w14:paraId="1E52A23A" w14:textId="2DB33EE4" w:rsidR="00454215" w:rsidRPr="00454215" w:rsidRDefault="00454215" w:rsidP="00454215">
            <w:pPr>
              <w:ind w:left="288" w:hanging="288"/>
              <w:rPr>
                <w:rFonts w:ascii="Times New Roman" w:hAnsi="Times New Roman"/>
                <w:b/>
                <w:bCs/>
                <w:color w:val="C00000"/>
                <w:szCs w:val="20"/>
              </w:rPr>
            </w:pPr>
            <w:r w:rsidRPr="00FF0D23">
              <w:rPr>
                <w:rFonts w:ascii="Times New Roman" w:hAnsi="Times New Roman"/>
                <w:szCs w:val="20"/>
                <w:lang w:val="fr-FR"/>
              </w:rPr>
              <w:t xml:space="preserve">Flash </w:t>
            </w:r>
            <w:proofErr w:type="gramStart"/>
            <w:r w:rsidRPr="00FF0D23">
              <w:rPr>
                <w:rFonts w:ascii="Times New Roman" w:hAnsi="Times New Roman"/>
                <w:szCs w:val="20"/>
                <w:lang w:val="fr-FR"/>
              </w:rPr>
              <w:t>culture:</w:t>
            </w:r>
            <w:proofErr w:type="gramEnd"/>
            <w:r w:rsidRPr="00FF0D23">
              <w:rPr>
                <w:rFonts w:ascii="Times New Roman" w:hAnsi="Times New Roman"/>
                <w:i/>
                <w:szCs w:val="20"/>
                <w:lang w:val="fr-FR"/>
              </w:rPr>
              <w:t xml:space="preserve"> Salut!,</w:t>
            </w:r>
            <w:r w:rsidRPr="00FF0D23">
              <w:rPr>
                <w:rFonts w:ascii="Times New Roman" w:hAnsi="Times New Roman"/>
                <w:szCs w:val="20"/>
                <w:lang w:val="fr-FR"/>
              </w:rPr>
              <w:t xml:space="preserve"> p. 19</w:t>
            </w:r>
          </w:p>
        </w:tc>
      </w:tr>
      <w:tr w:rsidR="00A77BFF" w:rsidRPr="00FF0D23" w14:paraId="2D64DC83" w14:textId="77777777" w:rsidTr="008F6237">
        <w:tc>
          <w:tcPr>
            <w:tcW w:w="1074" w:type="dxa"/>
          </w:tcPr>
          <w:p w14:paraId="02D9F1AE" w14:textId="6E406ECB" w:rsidR="00A77BFF" w:rsidRPr="00FF0D23" w:rsidRDefault="00A77BFF" w:rsidP="001E1F11">
            <w:pPr>
              <w:pStyle w:val="Standard"/>
              <w:jc w:val="center"/>
              <w:rPr>
                <w:rFonts w:asciiTheme="majorBidi" w:hAnsiTheme="majorBidi" w:cstheme="majorBidi"/>
                <w:i/>
                <w:iCs/>
                <w:color w:val="000000" w:themeColor="text1"/>
                <w:szCs w:val="20"/>
              </w:rPr>
            </w:pPr>
            <w:r w:rsidRPr="00FF0D23">
              <w:rPr>
                <w:rFonts w:asciiTheme="majorBidi" w:hAnsiTheme="majorBidi" w:cstheme="majorBidi"/>
                <w:color w:val="000000" w:themeColor="text1"/>
                <w:szCs w:val="20"/>
              </w:rPr>
              <w:t xml:space="preserve">March </w:t>
            </w:r>
            <w:r w:rsidR="008445E1" w:rsidRPr="00FF0D23">
              <w:rPr>
                <w:rFonts w:asciiTheme="majorBidi" w:hAnsiTheme="majorBidi" w:cstheme="majorBidi"/>
                <w:color w:val="000000" w:themeColor="text1"/>
                <w:szCs w:val="20"/>
              </w:rPr>
              <w:t>7</w:t>
            </w:r>
          </w:p>
        </w:tc>
        <w:tc>
          <w:tcPr>
            <w:tcW w:w="3331" w:type="dxa"/>
          </w:tcPr>
          <w:p w14:paraId="7E194A18" w14:textId="0D8B5976" w:rsidR="00A77BFF" w:rsidRPr="00FF0D23" w:rsidRDefault="00A77BFF" w:rsidP="005F7E2E">
            <w:pPr>
              <w:rPr>
                <w:rFonts w:ascii="Times New Roman" w:hAnsi="Times New Roman" w:cs="Times New Roman"/>
                <w:szCs w:val="20"/>
              </w:rPr>
            </w:pPr>
            <w:r w:rsidRPr="00FF0D23">
              <w:rPr>
                <w:rFonts w:ascii="Times New Roman" w:hAnsi="Times New Roman" w:cs="Times New Roman"/>
                <w:color w:val="C00000"/>
                <w:szCs w:val="20"/>
              </w:rPr>
              <w:t>Lab 1</w:t>
            </w:r>
          </w:p>
        </w:tc>
        <w:tc>
          <w:tcPr>
            <w:tcW w:w="2070" w:type="dxa"/>
          </w:tcPr>
          <w:p w14:paraId="7CF39B61" w14:textId="77777777" w:rsidR="00A77BFF" w:rsidRPr="00FF0D23" w:rsidRDefault="00A77BFF" w:rsidP="005F7E2E">
            <w:pPr>
              <w:ind w:left="288" w:hanging="288"/>
              <w:rPr>
                <w:rFonts w:ascii="Times New Roman" w:hAnsi="Times New Roman"/>
                <w:szCs w:val="20"/>
                <w:lang w:val="fr-FR"/>
              </w:rPr>
            </w:pPr>
          </w:p>
        </w:tc>
        <w:tc>
          <w:tcPr>
            <w:tcW w:w="3595" w:type="dxa"/>
          </w:tcPr>
          <w:p w14:paraId="2B3C692B" w14:textId="035C09E0" w:rsidR="00A77BFF" w:rsidRPr="00FF0D23" w:rsidRDefault="00A77BFF" w:rsidP="005F7E2E">
            <w:pPr>
              <w:ind w:left="288" w:hanging="288"/>
              <w:rPr>
                <w:rFonts w:ascii="Times New Roman" w:hAnsi="Times New Roman"/>
                <w:szCs w:val="20"/>
                <w:lang w:val="fr-FR"/>
              </w:rPr>
            </w:pPr>
          </w:p>
        </w:tc>
      </w:tr>
      <w:tr w:rsidR="00A77BFF" w:rsidRPr="00454215" w14:paraId="41293DD9" w14:textId="51242694" w:rsidTr="008F6237">
        <w:tc>
          <w:tcPr>
            <w:tcW w:w="1074" w:type="dxa"/>
          </w:tcPr>
          <w:p w14:paraId="7A9E23A9" w14:textId="77777777" w:rsidR="00A77BFF" w:rsidRPr="00FF0D23" w:rsidRDefault="00A77BFF" w:rsidP="005F7E2E">
            <w:pPr>
              <w:pStyle w:val="Standard"/>
              <w:jc w:val="center"/>
              <w:rPr>
                <w:rFonts w:asciiTheme="majorBidi" w:hAnsiTheme="majorBidi" w:cstheme="majorBidi"/>
                <w:color w:val="000000" w:themeColor="text1"/>
                <w:szCs w:val="20"/>
              </w:rPr>
            </w:pPr>
          </w:p>
          <w:p w14:paraId="49E6F266" w14:textId="6F9BBE67" w:rsidR="00A77BFF" w:rsidRPr="00FF0D23" w:rsidRDefault="00454215"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Chapter 1</w:t>
            </w:r>
          </w:p>
          <w:p w14:paraId="387407B7" w14:textId="77777777" w:rsidR="00A77BFF" w:rsidRPr="00FF0D23" w:rsidRDefault="00A77BFF" w:rsidP="005F7E2E">
            <w:pPr>
              <w:pStyle w:val="Standard"/>
              <w:jc w:val="center"/>
              <w:rPr>
                <w:rFonts w:asciiTheme="majorBidi" w:hAnsiTheme="majorBidi" w:cstheme="majorBidi"/>
                <w:color w:val="000000" w:themeColor="text1"/>
                <w:szCs w:val="20"/>
              </w:rPr>
            </w:pPr>
          </w:p>
          <w:p w14:paraId="0CAFEAD9" w14:textId="3E9EA25B" w:rsidR="00A77BFF" w:rsidRPr="00FF0D23" w:rsidRDefault="00A77BFF"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March 12 </w:t>
            </w:r>
          </w:p>
          <w:p w14:paraId="693B149A" w14:textId="77777777" w:rsidR="00A77BFF" w:rsidRPr="00FF0D23" w:rsidRDefault="00A77BFF" w:rsidP="005F7E2E">
            <w:pPr>
              <w:pStyle w:val="Standard"/>
              <w:jc w:val="center"/>
              <w:rPr>
                <w:rFonts w:asciiTheme="majorBidi" w:hAnsiTheme="majorBidi" w:cstheme="majorBidi"/>
                <w:color w:val="000000" w:themeColor="text1"/>
                <w:szCs w:val="20"/>
              </w:rPr>
            </w:pPr>
          </w:p>
          <w:p w14:paraId="743E910B" w14:textId="05BE464D" w:rsidR="00A77BFF" w:rsidRPr="00FF0D23" w:rsidRDefault="00A77BFF" w:rsidP="005F7E2E">
            <w:pPr>
              <w:pStyle w:val="Standard"/>
              <w:jc w:val="center"/>
              <w:rPr>
                <w:rFonts w:asciiTheme="majorBidi" w:hAnsiTheme="majorBidi" w:cstheme="majorBidi"/>
                <w:color w:val="000000" w:themeColor="text1"/>
                <w:szCs w:val="20"/>
              </w:rPr>
            </w:pPr>
          </w:p>
        </w:tc>
        <w:tc>
          <w:tcPr>
            <w:tcW w:w="3331" w:type="dxa"/>
          </w:tcPr>
          <w:p w14:paraId="42F30921" w14:textId="65BB2311" w:rsidR="00A77BFF" w:rsidRPr="00FF0D23" w:rsidRDefault="00A77BFF" w:rsidP="00C36496">
            <w:pPr>
              <w:ind w:left="288" w:hanging="288"/>
              <w:rPr>
                <w:rFonts w:ascii="Times New Roman" w:hAnsi="Times New Roman"/>
                <w:szCs w:val="20"/>
              </w:rPr>
            </w:pPr>
            <w:r w:rsidRPr="00FF0D23">
              <w:rPr>
                <w:rFonts w:ascii="Times New Roman" w:hAnsi="Times New Roman"/>
                <w:szCs w:val="20"/>
              </w:rPr>
              <w:t xml:space="preserve">Identify people and classroom </w:t>
            </w:r>
            <w:proofErr w:type="gramStart"/>
            <w:r w:rsidRPr="00FF0D23">
              <w:rPr>
                <w:rFonts w:ascii="Times New Roman" w:hAnsi="Times New Roman"/>
                <w:szCs w:val="20"/>
              </w:rPr>
              <w:t>objects</w:t>
            </w:r>
            <w:proofErr w:type="gramEnd"/>
          </w:p>
          <w:p w14:paraId="67516D76" w14:textId="260D628D" w:rsidR="00A77BFF" w:rsidRPr="00FF0D23" w:rsidRDefault="00A77BFF" w:rsidP="00D55AC0">
            <w:pPr>
              <w:ind w:left="288" w:hanging="288"/>
              <w:rPr>
                <w:rFonts w:ascii="Times New Roman" w:hAnsi="Times New Roman"/>
                <w:szCs w:val="20"/>
              </w:rPr>
            </w:pPr>
            <w:r w:rsidRPr="00FF0D23">
              <w:rPr>
                <w:rFonts w:ascii="Times New Roman" w:hAnsi="Times New Roman"/>
                <w:szCs w:val="20"/>
              </w:rPr>
              <w:t xml:space="preserve">Read about France’s multicultural </w:t>
            </w:r>
            <w:proofErr w:type="gramStart"/>
            <w:r w:rsidRPr="00FF0D23">
              <w:rPr>
                <w:rFonts w:ascii="Times New Roman" w:hAnsi="Times New Roman"/>
                <w:szCs w:val="20"/>
              </w:rPr>
              <w:t>society</w:t>
            </w:r>
            <w:proofErr w:type="gramEnd"/>
            <w:r w:rsidRPr="00FF0D23">
              <w:rPr>
                <w:rFonts w:ascii="Times New Roman" w:hAnsi="Times New Roman"/>
                <w:szCs w:val="20"/>
              </w:rPr>
              <w:t xml:space="preserve"> </w:t>
            </w:r>
          </w:p>
          <w:p w14:paraId="39E133EA" w14:textId="77777777" w:rsidR="00A77BFF" w:rsidRPr="00FF0D23" w:rsidRDefault="00A77BFF" w:rsidP="00D55AC0">
            <w:pPr>
              <w:ind w:left="288" w:hanging="288"/>
              <w:rPr>
                <w:rFonts w:ascii="Times New Roman" w:hAnsi="Times New Roman"/>
                <w:szCs w:val="20"/>
              </w:rPr>
            </w:pPr>
            <w:r w:rsidRPr="00FF0D23">
              <w:rPr>
                <w:rFonts w:ascii="Times New Roman" w:hAnsi="Times New Roman"/>
                <w:szCs w:val="20"/>
              </w:rPr>
              <w:t xml:space="preserve">Use subject </w:t>
            </w:r>
            <w:proofErr w:type="gramStart"/>
            <w:r w:rsidRPr="00FF0D23">
              <w:rPr>
                <w:rFonts w:ascii="Times New Roman" w:hAnsi="Times New Roman"/>
                <w:szCs w:val="20"/>
              </w:rPr>
              <w:t>pronouns</w:t>
            </w:r>
            <w:proofErr w:type="gramEnd"/>
          </w:p>
          <w:p w14:paraId="0F916F01" w14:textId="0354BE73" w:rsidR="00A77BFF" w:rsidRPr="00FF0D23" w:rsidRDefault="00A77BFF" w:rsidP="00D55AC0">
            <w:pPr>
              <w:ind w:left="288" w:hanging="288"/>
              <w:rPr>
                <w:rFonts w:ascii="Times New Roman" w:hAnsi="Times New Roman"/>
                <w:szCs w:val="20"/>
              </w:rPr>
            </w:pPr>
            <w:r w:rsidRPr="00FF0D23">
              <w:rPr>
                <w:rFonts w:ascii="Times New Roman" w:hAnsi="Times New Roman"/>
                <w:szCs w:val="20"/>
              </w:rPr>
              <w:t xml:space="preserve">Use </w:t>
            </w:r>
            <w:proofErr w:type="spellStart"/>
            <w:r w:rsidRPr="00FF0D23">
              <w:rPr>
                <w:rFonts w:ascii="Times New Roman" w:hAnsi="Times New Roman"/>
                <w:szCs w:val="20"/>
              </w:rPr>
              <w:t>être</w:t>
            </w:r>
            <w:proofErr w:type="spellEnd"/>
            <w:r w:rsidRPr="00FF0D23">
              <w:rPr>
                <w:rFonts w:ascii="Times New Roman" w:hAnsi="Times New Roman"/>
                <w:szCs w:val="20"/>
              </w:rPr>
              <w:t xml:space="preserve"> (to be) in the present </w:t>
            </w:r>
            <w:proofErr w:type="gramStart"/>
            <w:r w:rsidRPr="00FF0D23">
              <w:rPr>
                <w:rFonts w:ascii="Times New Roman" w:hAnsi="Times New Roman"/>
                <w:szCs w:val="20"/>
              </w:rPr>
              <w:t>tense</w:t>
            </w:r>
            <w:proofErr w:type="gramEnd"/>
          </w:p>
          <w:p w14:paraId="595C286B" w14:textId="77777777" w:rsidR="00A77BFF" w:rsidRPr="00FF0D23" w:rsidRDefault="00A77BFF" w:rsidP="00D55AC0">
            <w:pPr>
              <w:ind w:left="288" w:hanging="288"/>
              <w:rPr>
                <w:rFonts w:ascii="Times New Roman" w:hAnsi="Times New Roman"/>
                <w:szCs w:val="20"/>
              </w:rPr>
            </w:pPr>
            <w:r w:rsidRPr="00FF0D23">
              <w:rPr>
                <w:rFonts w:ascii="Times New Roman" w:hAnsi="Times New Roman"/>
                <w:szCs w:val="20"/>
              </w:rPr>
              <w:t xml:space="preserve">Distinguish between </w:t>
            </w:r>
            <w:proofErr w:type="spellStart"/>
            <w:r w:rsidRPr="00FF0D23">
              <w:rPr>
                <w:rFonts w:ascii="Times New Roman" w:hAnsi="Times New Roman"/>
                <w:szCs w:val="20"/>
              </w:rPr>
              <w:t>c’est</w:t>
            </w:r>
            <w:proofErr w:type="spellEnd"/>
            <w:r w:rsidRPr="00FF0D23">
              <w:rPr>
                <w:rFonts w:ascii="Times New Roman" w:hAnsi="Times New Roman"/>
                <w:szCs w:val="20"/>
              </w:rPr>
              <w:t xml:space="preserve"> and il/</w:t>
            </w:r>
            <w:proofErr w:type="spellStart"/>
            <w:r w:rsidRPr="00FF0D23">
              <w:rPr>
                <w:rFonts w:ascii="Times New Roman" w:hAnsi="Times New Roman"/>
                <w:szCs w:val="20"/>
              </w:rPr>
              <w:t>elle</w:t>
            </w:r>
            <w:proofErr w:type="spellEnd"/>
            <w:r w:rsidRPr="00FF0D23">
              <w:rPr>
                <w:rFonts w:ascii="Times New Roman" w:hAnsi="Times New Roman"/>
                <w:szCs w:val="20"/>
              </w:rPr>
              <w:t xml:space="preserve"> </w:t>
            </w:r>
            <w:proofErr w:type="spellStart"/>
            <w:proofErr w:type="gramStart"/>
            <w:r w:rsidRPr="00FF0D23">
              <w:rPr>
                <w:rFonts w:ascii="Times New Roman" w:hAnsi="Times New Roman"/>
                <w:szCs w:val="20"/>
              </w:rPr>
              <w:t>est</w:t>
            </w:r>
            <w:proofErr w:type="spellEnd"/>
            <w:proofErr w:type="gramEnd"/>
          </w:p>
          <w:p w14:paraId="647D47DC" w14:textId="7E718992" w:rsidR="00A77BFF" w:rsidRPr="00454215" w:rsidRDefault="00A77BFF" w:rsidP="00454215">
            <w:pPr>
              <w:ind w:left="288" w:hanging="288"/>
              <w:rPr>
                <w:rFonts w:ascii="Times New Roman" w:hAnsi="Times New Roman"/>
                <w:szCs w:val="20"/>
              </w:rPr>
            </w:pPr>
            <w:r w:rsidRPr="00FF0D23">
              <w:rPr>
                <w:rFonts w:ascii="Times New Roman" w:hAnsi="Times New Roman"/>
                <w:szCs w:val="20"/>
              </w:rPr>
              <w:t>Learn about adjective agreement</w:t>
            </w:r>
          </w:p>
        </w:tc>
        <w:tc>
          <w:tcPr>
            <w:tcW w:w="2070" w:type="dxa"/>
          </w:tcPr>
          <w:p w14:paraId="7ECCFE65" w14:textId="160D721C" w:rsidR="00C673AF" w:rsidRPr="0075670A" w:rsidRDefault="008445E1" w:rsidP="00C673AF">
            <w:pPr>
              <w:pStyle w:val="Heading1"/>
              <w:contextualSpacing/>
              <w:rPr>
                <w:rFonts w:ascii="Times New Roman" w:hAnsi="Times New Roman" w:cs="Times New Roman"/>
                <w:color w:val="C00000"/>
                <w:sz w:val="20"/>
                <w:szCs w:val="20"/>
              </w:rPr>
            </w:pPr>
            <w:r w:rsidRPr="0075670A">
              <w:rPr>
                <w:rFonts w:ascii="Times New Roman" w:hAnsi="Times New Roman"/>
                <w:color w:val="C00000"/>
                <w:sz w:val="20"/>
                <w:szCs w:val="20"/>
              </w:rPr>
              <w:t xml:space="preserve">Review </w:t>
            </w:r>
            <w:proofErr w:type="gramStart"/>
            <w:r w:rsidRPr="0075670A">
              <w:rPr>
                <w:rFonts w:ascii="Times New Roman" w:hAnsi="Times New Roman"/>
                <w:color w:val="C00000"/>
                <w:sz w:val="20"/>
                <w:szCs w:val="20"/>
              </w:rPr>
              <w:t xml:space="preserve">tutorial </w:t>
            </w:r>
            <w:r w:rsidR="00C673AF" w:rsidRPr="0075670A">
              <w:rPr>
                <w:rFonts w:ascii="Times New Roman" w:hAnsi="Times New Roman" w:cs="Times New Roman"/>
                <w:color w:val="C00000"/>
                <w:sz w:val="20"/>
                <w:szCs w:val="20"/>
              </w:rPr>
              <w:t xml:space="preserve"> Numbers</w:t>
            </w:r>
            <w:proofErr w:type="gramEnd"/>
            <w:r w:rsidR="00C673AF" w:rsidRPr="0075670A">
              <w:rPr>
                <w:rFonts w:ascii="Times New Roman" w:hAnsi="Times New Roman" w:cs="Times New Roman"/>
                <w:color w:val="C00000"/>
                <w:sz w:val="20"/>
                <w:szCs w:val="20"/>
              </w:rPr>
              <w:t xml:space="preserve"> 0-60</w:t>
            </w:r>
          </w:p>
          <w:p w14:paraId="71E65D2D" w14:textId="1CDF63CE" w:rsidR="008445E1" w:rsidRPr="0075670A" w:rsidRDefault="00C673AF" w:rsidP="00C673AF">
            <w:pPr>
              <w:rPr>
                <w:rFonts w:ascii="Times New Roman" w:hAnsi="Times New Roman"/>
                <w:color w:val="C00000"/>
                <w:szCs w:val="20"/>
              </w:rPr>
            </w:pPr>
            <w:r w:rsidRPr="0075670A">
              <w:rPr>
                <w:rFonts w:ascii="Times New Roman" w:hAnsi="Times New Roman" w:cs="Times New Roman"/>
                <w:color w:val="C00000"/>
                <w:szCs w:val="20"/>
              </w:rPr>
              <w:t xml:space="preserve">before attending the class. </w:t>
            </w:r>
          </w:p>
          <w:p w14:paraId="25D48574" w14:textId="77777777" w:rsidR="00A77BFF" w:rsidRPr="00FF0D23" w:rsidRDefault="00A77BFF" w:rsidP="005F7E2E">
            <w:pPr>
              <w:ind w:left="288" w:hanging="288"/>
              <w:rPr>
                <w:rFonts w:ascii="Times New Roman" w:hAnsi="Times New Roman"/>
                <w:b/>
                <w:bCs/>
                <w:color w:val="C00000"/>
                <w:szCs w:val="20"/>
              </w:rPr>
            </w:pPr>
          </w:p>
        </w:tc>
        <w:tc>
          <w:tcPr>
            <w:tcW w:w="3595" w:type="dxa"/>
          </w:tcPr>
          <w:p w14:paraId="5AAB7954" w14:textId="289CE39B" w:rsidR="00A77BFF" w:rsidRPr="00FF0D23" w:rsidRDefault="00A77BFF" w:rsidP="005F7E2E">
            <w:pPr>
              <w:ind w:left="288" w:hanging="288"/>
              <w:rPr>
                <w:rFonts w:ascii="Times New Roman" w:hAnsi="Times New Roman"/>
                <w:b/>
                <w:bCs/>
                <w:color w:val="C00000"/>
                <w:szCs w:val="20"/>
                <w:lang w:val="fr-FR"/>
              </w:rPr>
            </w:pPr>
            <w:r w:rsidRPr="00FF0D23">
              <w:rPr>
                <w:rFonts w:ascii="Times New Roman" w:hAnsi="Times New Roman"/>
                <w:b/>
                <w:bCs/>
                <w:color w:val="C00000"/>
                <w:szCs w:val="20"/>
                <w:lang w:val="fr-FR"/>
              </w:rPr>
              <w:t>Unité 1</w:t>
            </w:r>
          </w:p>
          <w:p w14:paraId="3D18FFBF" w14:textId="77777777" w:rsidR="00A77BFF" w:rsidRPr="00FF0D23" w:rsidRDefault="00A77BFF" w:rsidP="00B01273">
            <w:pPr>
              <w:ind w:left="288" w:hanging="288"/>
              <w:rPr>
                <w:rFonts w:ascii="Times New Roman" w:hAnsi="Times New Roman"/>
                <w:szCs w:val="20"/>
                <w:lang w:val="fr-FR"/>
              </w:rPr>
            </w:pPr>
            <w:r w:rsidRPr="00FF0D23">
              <w:rPr>
                <w:rFonts w:ascii="Times New Roman" w:hAnsi="Times New Roman"/>
                <w:szCs w:val="20"/>
                <w:lang w:val="fr-FR"/>
              </w:rPr>
              <w:t xml:space="preserve">Espace </w:t>
            </w:r>
            <w:proofErr w:type="gramStart"/>
            <w:r w:rsidRPr="00FF0D23">
              <w:rPr>
                <w:rFonts w:ascii="Times New Roman" w:hAnsi="Times New Roman"/>
                <w:szCs w:val="20"/>
                <w:lang w:val="fr-FR"/>
              </w:rPr>
              <w:t>contextes:</w:t>
            </w:r>
            <w:proofErr w:type="gramEnd"/>
            <w:r w:rsidRPr="00FF0D23">
              <w:rPr>
                <w:rFonts w:ascii="Times New Roman" w:hAnsi="Times New Roman"/>
                <w:i/>
                <w:szCs w:val="20"/>
                <w:lang w:val="fr-FR"/>
              </w:rPr>
              <w:t xml:space="preserve"> En classe,</w:t>
            </w:r>
            <w:r w:rsidRPr="00FF0D23">
              <w:rPr>
                <w:rFonts w:ascii="Times New Roman" w:hAnsi="Times New Roman"/>
                <w:szCs w:val="20"/>
                <w:lang w:val="fr-FR"/>
              </w:rPr>
              <w:t xml:space="preserve"> pp. 20–22</w:t>
            </w:r>
          </w:p>
          <w:p w14:paraId="03182898" w14:textId="77777777" w:rsidR="00A77BFF" w:rsidRPr="00FF0D23" w:rsidRDefault="00A77BFF" w:rsidP="00B01273">
            <w:pPr>
              <w:ind w:left="288" w:hanging="288"/>
              <w:rPr>
                <w:rFonts w:ascii="Times New Roman" w:hAnsi="Times New Roman"/>
                <w:szCs w:val="20"/>
                <w:lang w:val="fr-FR"/>
              </w:rPr>
            </w:pPr>
            <w:r w:rsidRPr="00FF0D23">
              <w:rPr>
                <w:rFonts w:ascii="Times New Roman" w:hAnsi="Times New Roman"/>
                <w:szCs w:val="20"/>
                <w:lang w:val="fr-FR"/>
              </w:rPr>
              <w:t xml:space="preserve">Les sons et les </w:t>
            </w:r>
            <w:proofErr w:type="gramStart"/>
            <w:r w:rsidRPr="00FF0D23">
              <w:rPr>
                <w:rFonts w:ascii="Times New Roman" w:hAnsi="Times New Roman"/>
                <w:szCs w:val="20"/>
                <w:lang w:val="fr-FR"/>
              </w:rPr>
              <w:t>lettres:</w:t>
            </w:r>
            <w:proofErr w:type="gramEnd"/>
            <w:r w:rsidRPr="00FF0D23">
              <w:rPr>
                <w:rFonts w:ascii="Times New Roman" w:hAnsi="Times New Roman"/>
                <w:szCs w:val="20"/>
                <w:lang w:val="fr-FR"/>
              </w:rPr>
              <w:t xml:space="preserve"> </w:t>
            </w:r>
            <w:r w:rsidRPr="00FF0D23">
              <w:rPr>
                <w:rFonts w:ascii="Times New Roman" w:hAnsi="Times New Roman"/>
                <w:i/>
                <w:szCs w:val="20"/>
                <w:lang w:val="fr-FR"/>
              </w:rPr>
              <w:t xml:space="preserve">Silent </w:t>
            </w:r>
            <w:proofErr w:type="spellStart"/>
            <w:r w:rsidRPr="00FF0D23">
              <w:rPr>
                <w:rFonts w:ascii="Times New Roman" w:hAnsi="Times New Roman"/>
                <w:i/>
                <w:szCs w:val="20"/>
                <w:lang w:val="fr-FR"/>
              </w:rPr>
              <w:t>letters</w:t>
            </w:r>
            <w:proofErr w:type="spellEnd"/>
            <w:r w:rsidRPr="00FF0D23">
              <w:rPr>
                <w:rFonts w:ascii="Times New Roman" w:hAnsi="Times New Roman"/>
                <w:i/>
                <w:szCs w:val="20"/>
                <w:lang w:val="fr-FR"/>
              </w:rPr>
              <w:t>,</w:t>
            </w:r>
            <w:r w:rsidRPr="00FF0D23">
              <w:rPr>
                <w:rFonts w:ascii="Times New Roman" w:hAnsi="Times New Roman"/>
                <w:szCs w:val="20"/>
                <w:lang w:val="fr-FR"/>
              </w:rPr>
              <w:t xml:space="preserve"> p. 23</w:t>
            </w:r>
          </w:p>
          <w:p w14:paraId="50D9F967" w14:textId="77777777" w:rsidR="00A77BFF" w:rsidRPr="00FF0D23" w:rsidRDefault="00A77BFF" w:rsidP="00B01273">
            <w:pPr>
              <w:ind w:left="288" w:hanging="288"/>
              <w:rPr>
                <w:rFonts w:ascii="Times New Roman" w:hAnsi="Times New Roman"/>
                <w:szCs w:val="20"/>
                <w:lang w:val="fr-FR"/>
              </w:rPr>
            </w:pPr>
            <w:r w:rsidRPr="00FF0D23">
              <w:rPr>
                <w:rFonts w:ascii="Times New Roman" w:hAnsi="Times New Roman"/>
                <w:szCs w:val="20"/>
                <w:lang w:val="fr-FR"/>
              </w:rPr>
              <w:t>Roman-</w:t>
            </w:r>
            <w:proofErr w:type="gramStart"/>
            <w:r w:rsidRPr="00FF0D23">
              <w:rPr>
                <w:rFonts w:ascii="Times New Roman" w:hAnsi="Times New Roman"/>
                <w:szCs w:val="20"/>
                <w:lang w:val="fr-FR"/>
              </w:rPr>
              <w:t>photo:</w:t>
            </w:r>
            <w:proofErr w:type="gramEnd"/>
            <w:r w:rsidRPr="00FF0D23">
              <w:rPr>
                <w:rFonts w:ascii="Times New Roman" w:hAnsi="Times New Roman"/>
                <w:i/>
                <w:szCs w:val="20"/>
                <w:lang w:val="fr-FR"/>
              </w:rPr>
              <w:t xml:space="preserve"> Les copains,</w:t>
            </w:r>
            <w:r w:rsidRPr="00FF0D23">
              <w:rPr>
                <w:rFonts w:ascii="Times New Roman" w:hAnsi="Times New Roman"/>
                <w:szCs w:val="20"/>
                <w:lang w:val="fr-FR"/>
              </w:rPr>
              <w:t xml:space="preserve"> pp. 24–25</w:t>
            </w:r>
          </w:p>
          <w:p w14:paraId="1F4F52D3" w14:textId="64B7ABC9" w:rsidR="00A77BFF" w:rsidRPr="00FF0D23" w:rsidRDefault="00A77BFF" w:rsidP="00454215">
            <w:pPr>
              <w:rPr>
                <w:rFonts w:ascii="Times New Roman" w:hAnsi="Times New Roman"/>
                <w:szCs w:val="20"/>
                <w:lang w:val="fr-FR"/>
              </w:rPr>
            </w:pPr>
            <w:r w:rsidRPr="00FF0D23">
              <w:rPr>
                <w:rFonts w:ascii="Times New Roman" w:hAnsi="Times New Roman"/>
                <w:szCs w:val="20"/>
                <w:lang w:val="fr-FR"/>
              </w:rPr>
              <w:t xml:space="preserve">Espace structures 1B.1: </w:t>
            </w:r>
            <w:proofErr w:type="spellStart"/>
            <w:r w:rsidRPr="00FF0D23">
              <w:rPr>
                <w:rFonts w:ascii="Times New Roman" w:hAnsi="Times New Roman"/>
                <w:i/>
                <w:szCs w:val="20"/>
                <w:lang w:val="fr-FR"/>
              </w:rPr>
              <w:t>Subject</w:t>
            </w:r>
            <w:proofErr w:type="spellEnd"/>
            <w:r w:rsidRPr="00FF0D23">
              <w:rPr>
                <w:rFonts w:ascii="Times New Roman" w:hAnsi="Times New Roman"/>
                <w:i/>
                <w:szCs w:val="20"/>
                <w:lang w:val="fr-FR"/>
              </w:rPr>
              <w:t xml:space="preserve"> </w:t>
            </w:r>
            <w:proofErr w:type="spellStart"/>
            <w:r w:rsidRPr="00FF0D23">
              <w:rPr>
                <w:rFonts w:ascii="Times New Roman" w:hAnsi="Times New Roman"/>
                <w:i/>
                <w:szCs w:val="20"/>
                <w:lang w:val="fr-FR"/>
              </w:rPr>
              <w:t>pronouns</w:t>
            </w:r>
            <w:proofErr w:type="spellEnd"/>
            <w:r w:rsidRPr="00FF0D23">
              <w:rPr>
                <w:rFonts w:ascii="Times New Roman" w:hAnsi="Times New Roman"/>
                <w:i/>
                <w:szCs w:val="20"/>
                <w:lang w:val="fr-FR"/>
              </w:rPr>
              <w:t xml:space="preserve"> and the </w:t>
            </w:r>
            <w:proofErr w:type="spellStart"/>
            <w:r w:rsidRPr="00FF0D23">
              <w:rPr>
                <w:rFonts w:ascii="Times New Roman" w:hAnsi="Times New Roman"/>
                <w:i/>
                <w:szCs w:val="20"/>
                <w:lang w:val="fr-FR"/>
              </w:rPr>
              <w:t>verb</w:t>
            </w:r>
            <w:proofErr w:type="spellEnd"/>
            <w:r w:rsidRPr="00FF0D23">
              <w:rPr>
                <w:rFonts w:ascii="Times New Roman" w:hAnsi="Times New Roman"/>
                <w:i/>
                <w:szCs w:val="20"/>
                <w:lang w:val="fr-FR"/>
              </w:rPr>
              <w:t xml:space="preserve"> </w:t>
            </w:r>
            <w:r w:rsidRPr="00FF0D23">
              <w:rPr>
                <w:rFonts w:ascii="Times New Roman" w:hAnsi="Times New Roman"/>
                <w:szCs w:val="20"/>
                <w:lang w:val="fr-FR"/>
              </w:rPr>
              <w:t xml:space="preserve">être, pp. 28–31 </w:t>
            </w:r>
          </w:p>
        </w:tc>
      </w:tr>
      <w:tr w:rsidR="00454215" w:rsidRPr="000C0168" w14:paraId="4409A87C" w14:textId="77777777" w:rsidTr="008F6237">
        <w:tc>
          <w:tcPr>
            <w:tcW w:w="1074" w:type="dxa"/>
          </w:tcPr>
          <w:p w14:paraId="6E35F4EC" w14:textId="77777777" w:rsidR="00454215" w:rsidRPr="00FF0D23" w:rsidRDefault="00454215" w:rsidP="00454215">
            <w:pPr>
              <w:pStyle w:val="Standard"/>
              <w:jc w:val="center"/>
              <w:rPr>
                <w:rFonts w:asciiTheme="majorBidi" w:hAnsiTheme="majorBidi" w:cstheme="majorBidi"/>
                <w:color w:val="000000" w:themeColor="text1"/>
                <w:szCs w:val="20"/>
              </w:rPr>
            </w:pPr>
          </w:p>
          <w:p w14:paraId="2701E34B" w14:textId="77777777" w:rsidR="00454215" w:rsidRPr="00FF0D23" w:rsidRDefault="00454215" w:rsidP="00454215">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Chapter 1</w:t>
            </w:r>
          </w:p>
          <w:p w14:paraId="0E797AC2" w14:textId="77777777" w:rsidR="00454215" w:rsidRPr="00FF0D23" w:rsidRDefault="00454215" w:rsidP="00454215">
            <w:pPr>
              <w:pStyle w:val="Standard"/>
              <w:jc w:val="center"/>
              <w:rPr>
                <w:rFonts w:asciiTheme="majorBidi" w:hAnsiTheme="majorBidi" w:cstheme="majorBidi"/>
                <w:color w:val="000000" w:themeColor="text1"/>
                <w:szCs w:val="20"/>
              </w:rPr>
            </w:pPr>
          </w:p>
          <w:p w14:paraId="39BBFE6E" w14:textId="1E615556" w:rsidR="00454215" w:rsidRPr="00FF0D23" w:rsidRDefault="00454215" w:rsidP="00454215">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March 1</w:t>
            </w:r>
            <w:r>
              <w:rPr>
                <w:rFonts w:asciiTheme="majorBidi" w:hAnsiTheme="majorBidi" w:cstheme="majorBidi"/>
                <w:color w:val="000000" w:themeColor="text1"/>
                <w:szCs w:val="20"/>
              </w:rPr>
              <w:t>4</w:t>
            </w:r>
          </w:p>
        </w:tc>
        <w:tc>
          <w:tcPr>
            <w:tcW w:w="3331" w:type="dxa"/>
          </w:tcPr>
          <w:p w14:paraId="1A66186C" w14:textId="77777777" w:rsidR="00454215" w:rsidRPr="00FF0D23" w:rsidRDefault="00454215" w:rsidP="00454215">
            <w:pPr>
              <w:ind w:left="288" w:hanging="288"/>
              <w:rPr>
                <w:rFonts w:ascii="Times New Roman" w:hAnsi="Times New Roman"/>
                <w:szCs w:val="20"/>
              </w:rPr>
            </w:pPr>
            <w:r w:rsidRPr="00FF0D23">
              <w:rPr>
                <w:rFonts w:ascii="Times New Roman" w:hAnsi="Times New Roman"/>
                <w:szCs w:val="20"/>
              </w:rPr>
              <w:t xml:space="preserve">Use descriptive </w:t>
            </w:r>
            <w:proofErr w:type="gramStart"/>
            <w:r w:rsidRPr="00FF0D23">
              <w:rPr>
                <w:rFonts w:ascii="Times New Roman" w:hAnsi="Times New Roman"/>
                <w:szCs w:val="20"/>
              </w:rPr>
              <w:t>adjectives</w:t>
            </w:r>
            <w:proofErr w:type="gramEnd"/>
          </w:p>
          <w:p w14:paraId="59C3B2D6" w14:textId="77777777" w:rsidR="00454215" w:rsidRPr="00FF0D23" w:rsidRDefault="00454215" w:rsidP="00454215">
            <w:pPr>
              <w:pStyle w:val="Standard"/>
              <w:rPr>
                <w:rFonts w:ascii="Times New Roman" w:hAnsi="Times New Roman"/>
                <w:szCs w:val="20"/>
              </w:rPr>
            </w:pPr>
            <w:r w:rsidRPr="00FF0D23">
              <w:rPr>
                <w:rFonts w:ascii="Times New Roman" w:hAnsi="Times New Roman"/>
                <w:szCs w:val="20"/>
              </w:rPr>
              <w:t>Use adjectives of nationality</w:t>
            </w:r>
          </w:p>
          <w:p w14:paraId="4A5C5EDE" w14:textId="77777777" w:rsidR="0075670A" w:rsidRDefault="00454215" w:rsidP="00454215">
            <w:pPr>
              <w:ind w:left="288" w:hanging="288"/>
              <w:rPr>
                <w:rFonts w:ascii="Times New Roman" w:hAnsi="Times New Roman"/>
                <w:szCs w:val="20"/>
              </w:rPr>
            </w:pPr>
            <w:r w:rsidRPr="00FF0D23">
              <w:rPr>
                <w:rFonts w:ascii="Times New Roman" w:hAnsi="Times New Roman"/>
                <w:szCs w:val="20"/>
              </w:rPr>
              <w:t xml:space="preserve">Look for cognates when reading in </w:t>
            </w:r>
          </w:p>
          <w:p w14:paraId="7C1C9F78" w14:textId="48AA5A70" w:rsidR="00454215" w:rsidRPr="00FF0D23" w:rsidRDefault="00454215" w:rsidP="00454215">
            <w:pPr>
              <w:ind w:left="288" w:hanging="288"/>
              <w:rPr>
                <w:rFonts w:ascii="Times New Roman" w:hAnsi="Times New Roman"/>
                <w:szCs w:val="20"/>
              </w:rPr>
            </w:pPr>
            <w:r w:rsidRPr="00FF0D23">
              <w:rPr>
                <w:rFonts w:ascii="Times New Roman" w:hAnsi="Times New Roman"/>
                <w:szCs w:val="20"/>
              </w:rPr>
              <w:t>French</w:t>
            </w:r>
          </w:p>
        </w:tc>
        <w:tc>
          <w:tcPr>
            <w:tcW w:w="2070" w:type="dxa"/>
          </w:tcPr>
          <w:p w14:paraId="711EB2CE" w14:textId="77777777" w:rsidR="00454215" w:rsidRPr="00FF0D23" w:rsidRDefault="00454215" w:rsidP="008445E1">
            <w:pPr>
              <w:rPr>
                <w:rFonts w:ascii="Times New Roman" w:hAnsi="Times New Roman"/>
                <w:color w:val="C00000"/>
                <w:szCs w:val="20"/>
              </w:rPr>
            </w:pPr>
          </w:p>
        </w:tc>
        <w:tc>
          <w:tcPr>
            <w:tcW w:w="3595" w:type="dxa"/>
          </w:tcPr>
          <w:p w14:paraId="0868AAC9" w14:textId="77777777" w:rsidR="0075670A" w:rsidRDefault="00454215" w:rsidP="00454215">
            <w:pPr>
              <w:ind w:left="288" w:hanging="288"/>
              <w:rPr>
                <w:rFonts w:ascii="Times New Roman" w:hAnsi="Times New Roman"/>
                <w:i/>
                <w:szCs w:val="20"/>
                <w:lang w:val="fr-FR"/>
              </w:rPr>
            </w:pPr>
            <w:r w:rsidRPr="00FF0D23">
              <w:rPr>
                <w:rFonts w:ascii="Times New Roman" w:hAnsi="Times New Roman"/>
                <w:szCs w:val="20"/>
                <w:lang w:val="fr-FR"/>
              </w:rPr>
              <w:t>Espace structures 1B.2:</w:t>
            </w:r>
            <w:r w:rsidRPr="00FF0D23">
              <w:rPr>
                <w:rFonts w:ascii="Times New Roman" w:hAnsi="Times New Roman"/>
                <w:i/>
                <w:szCs w:val="20"/>
                <w:lang w:val="fr-FR"/>
              </w:rPr>
              <w:t xml:space="preserve"> Adjective </w:t>
            </w:r>
          </w:p>
          <w:p w14:paraId="0B63FF60" w14:textId="54B03EDE" w:rsidR="00454215" w:rsidRPr="00FF0D23" w:rsidRDefault="00454215" w:rsidP="00454215">
            <w:pPr>
              <w:ind w:left="288" w:hanging="288"/>
              <w:rPr>
                <w:rFonts w:ascii="Times New Roman" w:hAnsi="Times New Roman"/>
                <w:szCs w:val="20"/>
                <w:lang w:val="fr-FR"/>
              </w:rPr>
            </w:pPr>
            <w:proofErr w:type="gramStart"/>
            <w:r w:rsidRPr="00FF0D23">
              <w:rPr>
                <w:rFonts w:ascii="Times New Roman" w:hAnsi="Times New Roman"/>
                <w:i/>
                <w:szCs w:val="20"/>
                <w:lang w:val="fr-FR"/>
              </w:rPr>
              <w:t>agreement</w:t>
            </w:r>
            <w:proofErr w:type="gramEnd"/>
          </w:p>
          <w:p w14:paraId="41BE7E8C" w14:textId="171383B6" w:rsidR="00454215" w:rsidRPr="00454215" w:rsidRDefault="00454215" w:rsidP="00454215">
            <w:pPr>
              <w:ind w:left="288" w:hanging="288"/>
              <w:rPr>
                <w:rFonts w:ascii="Times New Roman" w:hAnsi="Times New Roman"/>
                <w:szCs w:val="20"/>
                <w:lang w:val="fr-FR"/>
              </w:rPr>
            </w:pPr>
            <w:proofErr w:type="gramStart"/>
            <w:r w:rsidRPr="00FF0D23">
              <w:rPr>
                <w:rFonts w:ascii="Times New Roman" w:hAnsi="Times New Roman"/>
                <w:szCs w:val="20"/>
                <w:lang w:val="fr-FR"/>
              </w:rPr>
              <w:t>Panorama:</w:t>
            </w:r>
            <w:proofErr w:type="gramEnd"/>
            <w:r w:rsidRPr="00FF0D23">
              <w:rPr>
                <w:rFonts w:ascii="Times New Roman" w:hAnsi="Times New Roman"/>
                <w:i/>
                <w:szCs w:val="20"/>
                <w:lang w:val="fr-FR"/>
              </w:rPr>
              <w:t xml:space="preserve"> Le monde francophone, </w:t>
            </w:r>
            <w:r w:rsidRPr="00FF0D23">
              <w:rPr>
                <w:rFonts w:ascii="Times New Roman" w:hAnsi="Times New Roman"/>
                <w:szCs w:val="20"/>
                <w:lang w:val="fr-FR"/>
              </w:rPr>
              <w:t>pp. 38–39</w:t>
            </w:r>
          </w:p>
        </w:tc>
      </w:tr>
      <w:tr w:rsidR="00A77BFF" w:rsidRPr="00FF0D23" w14:paraId="53175649" w14:textId="77777777" w:rsidTr="008F6237">
        <w:tc>
          <w:tcPr>
            <w:tcW w:w="1074" w:type="dxa"/>
          </w:tcPr>
          <w:p w14:paraId="5E976393" w14:textId="1FE1D63C" w:rsidR="00A77BFF" w:rsidRPr="00FF0D23" w:rsidRDefault="00A77BFF" w:rsidP="005F7E2E">
            <w:pPr>
              <w:pStyle w:val="Standard"/>
              <w:jc w:val="center"/>
              <w:rPr>
                <w:rFonts w:asciiTheme="majorBidi" w:hAnsiTheme="majorBidi" w:cstheme="majorBidi"/>
                <w:i/>
                <w:iCs/>
                <w:color w:val="000000" w:themeColor="text1"/>
                <w:szCs w:val="20"/>
              </w:rPr>
            </w:pPr>
            <w:r w:rsidRPr="00FF0D23">
              <w:rPr>
                <w:rFonts w:asciiTheme="majorBidi" w:hAnsiTheme="majorBidi" w:cstheme="majorBidi"/>
                <w:color w:val="000000" w:themeColor="text1"/>
                <w:szCs w:val="20"/>
              </w:rPr>
              <w:t>March 1</w:t>
            </w:r>
            <w:r w:rsidR="008445E1" w:rsidRPr="00FF0D23">
              <w:rPr>
                <w:rFonts w:asciiTheme="majorBidi" w:hAnsiTheme="majorBidi" w:cstheme="majorBidi"/>
                <w:color w:val="000000" w:themeColor="text1"/>
                <w:szCs w:val="20"/>
              </w:rPr>
              <w:t>4</w:t>
            </w:r>
          </w:p>
        </w:tc>
        <w:tc>
          <w:tcPr>
            <w:tcW w:w="3331" w:type="dxa"/>
          </w:tcPr>
          <w:p w14:paraId="70D3EA85" w14:textId="19D638FD" w:rsidR="00A77BFF" w:rsidRPr="00FF0D23" w:rsidRDefault="00A77BFF" w:rsidP="005F7E2E">
            <w:pPr>
              <w:pStyle w:val="Standard"/>
              <w:rPr>
                <w:rFonts w:asciiTheme="majorBidi" w:hAnsiTheme="majorBidi" w:cstheme="majorBidi"/>
                <w:szCs w:val="20"/>
              </w:rPr>
            </w:pPr>
            <w:r w:rsidRPr="00FF0D23">
              <w:rPr>
                <w:rFonts w:asciiTheme="majorBidi" w:hAnsiTheme="majorBidi" w:cstheme="majorBidi"/>
                <w:color w:val="C00000"/>
                <w:szCs w:val="20"/>
              </w:rPr>
              <w:t>Lab 2</w:t>
            </w:r>
          </w:p>
        </w:tc>
        <w:tc>
          <w:tcPr>
            <w:tcW w:w="2070" w:type="dxa"/>
          </w:tcPr>
          <w:p w14:paraId="46E36C05" w14:textId="77777777" w:rsidR="00A77BFF" w:rsidRPr="00FF0D23" w:rsidRDefault="00A77BFF" w:rsidP="005F7E2E">
            <w:pPr>
              <w:pStyle w:val="Standard"/>
              <w:rPr>
                <w:rFonts w:asciiTheme="majorBidi" w:hAnsiTheme="majorBidi" w:cstheme="majorBidi"/>
                <w:szCs w:val="20"/>
              </w:rPr>
            </w:pPr>
          </w:p>
        </w:tc>
        <w:tc>
          <w:tcPr>
            <w:tcW w:w="3595" w:type="dxa"/>
          </w:tcPr>
          <w:p w14:paraId="0CD8F4A5" w14:textId="65108C4E" w:rsidR="00A77BFF" w:rsidRPr="00FF0D23" w:rsidRDefault="00A77BFF" w:rsidP="005F7E2E">
            <w:pPr>
              <w:pStyle w:val="Standard"/>
              <w:rPr>
                <w:rFonts w:asciiTheme="majorBidi" w:hAnsiTheme="majorBidi" w:cstheme="majorBidi"/>
                <w:szCs w:val="20"/>
              </w:rPr>
            </w:pPr>
          </w:p>
        </w:tc>
      </w:tr>
      <w:tr w:rsidR="00A77BFF" w:rsidRPr="00454215" w14:paraId="414C8B7D" w14:textId="6D202165" w:rsidTr="008F6237">
        <w:tc>
          <w:tcPr>
            <w:tcW w:w="1074" w:type="dxa"/>
          </w:tcPr>
          <w:p w14:paraId="1DEE9BE6" w14:textId="5B7072A3" w:rsidR="00A77BFF" w:rsidRPr="00FF0D23" w:rsidRDefault="00454215"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Chapter 2</w:t>
            </w:r>
          </w:p>
          <w:p w14:paraId="4DDCE297" w14:textId="77777777" w:rsidR="00A77BFF" w:rsidRPr="00FF0D23" w:rsidRDefault="00A77BFF" w:rsidP="005F7E2E">
            <w:pPr>
              <w:pStyle w:val="Standard"/>
              <w:jc w:val="center"/>
              <w:rPr>
                <w:rFonts w:asciiTheme="majorBidi" w:hAnsiTheme="majorBidi" w:cstheme="majorBidi"/>
                <w:color w:val="000000" w:themeColor="text1"/>
                <w:szCs w:val="20"/>
              </w:rPr>
            </w:pPr>
          </w:p>
          <w:p w14:paraId="0D4ECF46" w14:textId="77777777" w:rsidR="00A77BFF" w:rsidRPr="00FF0D23" w:rsidRDefault="00A77BFF" w:rsidP="005F7E2E">
            <w:pPr>
              <w:pStyle w:val="Standard"/>
              <w:jc w:val="center"/>
              <w:rPr>
                <w:rFonts w:asciiTheme="majorBidi" w:hAnsiTheme="majorBidi" w:cstheme="majorBidi"/>
                <w:color w:val="000000" w:themeColor="text1"/>
                <w:szCs w:val="20"/>
              </w:rPr>
            </w:pPr>
          </w:p>
          <w:p w14:paraId="74E2DECC" w14:textId="77777777" w:rsidR="00A77BFF" w:rsidRPr="00FF0D23" w:rsidRDefault="00A77BFF" w:rsidP="005F7E2E">
            <w:pPr>
              <w:pStyle w:val="Standard"/>
              <w:jc w:val="center"/>
              <w:rPr>
                <w:rFonts w:asciiTheme="majorBidi" w:hAnsiTheme="majorBidi" w:cstheme="majorBidi"/>
                <w:color w:val="000000" w:themeColor="text1"/>
                <w:szCs w:val="20"/>
              </w:rPr>
            </w:pPr>
          </w:p>
          <w:p w14:paraId="66367576" w14:textId="51F0A700" w:rsidR="00A77BFF" w:rsidRPr="00FF0D23" w:rsidRDefault="00A77BFF" w:rsidP="00454215">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March 19 </w:t>
            </w:r>
          </w:p>
        </w:tc>
        <w:tc>
          <w:tcPr>
            <w:tcW w:w="3331" w:type="dxa"/>
          </w:tcPr>
          <w:p w14:paraId="6BCF7431" w14:textId="77777777" w:rsidR="008F6237" w:rsidRPr="00FF0D23" w:rsidRDefault="008F6237" w:rsidP="008F6237">
            <w:pPr>
              <w:ind w:left="288" w:hanging="288"/>
              <w:rPr>
                <w:rFonts w:asciiTheme="majorBidi" w:hAnsiTheme="majorBidi" w:cstheme="majorBidi"/>
                <w:color w:val="C00000"/>
                <w:szCs w:val="20"/>
              </w:rPr>
            </w:pPr>
            <w:r w:rsidRPr="00FF0D23">
              <w:rPr>
                <w:rFonts w:asciiTheme="majorBidi" w:hAnsiTheme="majorBidi" w:cstheme="majorBidi"/>
                <w:color w:val="C00000"/>
                <w:szCs w:val="20"/>
              </w:rPr>
              <w:t xml:space="preserve">Exam 1 </w:t>
            </w:r>
            <w:r>
              <w:rPr>
                <w:rFonts w:asciiTheme="majorBidi" w:hAnsiTheme="majorBidi" w:cstheme="majorBidi"/>
                <w:color w:val="C00000"/>
                <w:szCs w:val="20"/>
              </w:rPr>
              <w:t>chapter 1</w:t>
            </w:r>
          </w:p>
          <w:p w14:paraId="2211FEC4" w14:textId="2E0D9402" w:rsidR="00A77BFF" w:rsidRPr="00FF0D23" w:rsidRDefault="00A77BFF" w:rsidP="004072EA">
            <w:pPr>
              <w:ind w:left="288" w:hanging="288"/>
              <w:rPr>
                <w:rFonts w:ascii="Times New Roman" w:hAnsi="Times New Roman"/>
                <w:szCs w:val="20"/>
              </w:rPr>
            </w:pPr>
            <w:r w:rsidRPr="00FF0D23">
              <w:rPr>
                <w:rFonts w:ascii="Times New Roman" w:hAnsi="Times New Roman"/>
                <w:szCs w:val="20"/>
              </w:rPr>
              <w:t xml:space="preserve">Talk about courses and </w:t>
            </w:r>
            <w:proofErr w:type="gramStart"/>
            <w:r w:rsidRPr="00FF0D23">
              <w:rPr>
                <w:rFonts w:ascii="Times New Roman" w:hAnsi="Times New Roman"/>
                <w:szCs w:val="20"/>
              </w:rPr>
              <w:t>campus</w:t>
            </w:r>
            <w:proofErr w:type="gramEnd"/>
          </w:p>
          <w:p w14:paraId="2767608C" w14:textId="77777777" w:rsidR="00A77BFF" w:rsidRPr="00FF0D23" w:rsidRDefault="00A77BFF" w:rsidP="004072EA">
            <w:pPr>
              <w:ind w:left="288" w:hanging="288"/>
              <w:rPr>
                <w:rFonts w:ascii="Times New Roman" w:hAnsi="Times New Roman"/>
                <w:szCs w:val="20"/>
              </w:rPr>
            </w:pPr>
            <w:r w:rsidRPr="00FF0D23">
              <w:rPr>
                <w:rFonts w:ascii="Times New Roman" w:hAnsi="Times New Roman"/>
                <w:szCs w:val="20"/>
              </w:rPr>
              <w:t>Express likes and dislikes</w:t>
            </w:r>
          </w:p>
          <w:p w14:paraId="439D1981" w14:textId="77777777" w:rsidR="00A77BFF" w:rsidRPr="00FF0D23" w:rsidRDefault="00A77BFF" w:rsidP="004072EA">
            <w:pPr>
              <w:pStyle w:val="Standard"/>
              <w:rPr>
                <w:rFonts w:ascii="Times New Roman" w:hAnsi="Times New Roman"/>
                <w:szCs w:val="20"/>
              </w:rPr>
            </w:pPr>
            <w:r w:rsidRPr="00FF0D23">
              <w:rPr>
                <w:rFonts w:ascii="Times New Roman" w:hAnsi="Times New Roman"/>
                <w:szCs w:val="20"/>
              </w:rPr>
              <w:t xml:space="preserve">Learn about </w:t>
            </w:r>
            <w:proofErr w:type="gramStart"/>
            <w:r w:rsidRPr="00FF0D23">
              <w:rPr>
                <w:rFonts w:ascii="Times New Roman" w:hAnsi="Times New Roman"/>
                <w:szCs w:val="20"/>
              </w:rPr>
              <w:t>liaisons</w:t>
            </w:r>
            <w:proofErr w:type="gramEnd"/>
          </w:p>
          <w:p w14:paraId="0CC42863" w14:textId="77777777" w:rsidR="00A77BFF" w:rsidRPr="00FF0D23" w:rsidRDefault="00A77BFF" w:rsidP="004072EA">
            <w:pPr>
              <w:pStyle w:val="Standard"/>
              <w:rPr>
                <w:rFonts w:ascii="Times New Roman" w:hAnsi="Times New Roman"/>
                <w:szCs w:val="20"/>
              </w:rPr>
            </w:pPr>
            <w:r w:rsidRPr="00FF0D23">
              <w:rPr>
                <w:rFonts w:ascii="Times New Roman" w:hAnsi="Times New Roman"/>
                <w:szCs w:val="20"/>
              </w:rPr>
              <w:t xml:space="preserve">Read about the French university system and French immersion in </w:t>
            </w:r>
            <w:proofErr w:type="gramStart"/>
            <w:r w:rsidRPr="00FF0D23">
              <w:rPr>
                <w:rFonts w:ascii="Times New Roman" w:hAnsi="Times New Roman"/>
                <w:szCs w:val="20"/>
              </w:rPr>
              <w:t>Québec</w:t>
            </w:r>
            <w:proofErr w:type="gramEnd"/>
          </w:p>
          <w:p w14:paraId="5C4E108A" w14:textId="72267831" w:rsidR="00A77BFF" w:rsidRPr="00FF0D23" w:rsidRDefault="00A77BFF" w:rsidP="004072EA">
            <w:pPr>
              <w:ind w:left="288" w:hanging="288"/>
              <w:rPr>
                <w:rFonts w:ascii="Times New Roman" w:hAnsi="Times New Roman"/>
                <w:szCs w:val="20"/>
              </w:rPr>
            </w:pPr>
            <w:r w:rsidRPr="00FF0D23">
              <w:rPr>
                <w:rFonts w:ascii="Times New Roman" w:hAnsi="Times New Roman"/>
                <w:szCs w:val="20"/>
              </w:rPr>
              <w:t>Present tense of regular -er verbs</w:t>
            </w:r>
          </w:p>
          <w:p w14:paraId="24F8B260" w14:textId="5277E445" w:rsidR="00A77BFF" w:rsidRPr="00FF0D23" w:rsidRDefault="00A77BFF" w:rsidP="00454215">
            <w:pPr>
              <w:ind w:left="288" w:hanging="288"/>
              <w:rPr>
                <w:rFonts w:asciiTheme="majorBidi" w:hAnsiTheme="majorBidi" w:cstheme="majorBidi"/>
                <w:szCs w:val="20"/>
              </w:rPr>
            </w:pPr>
          </w:p>
        </w:tc>
        <w:tc>
          <w:tcPr>
            <w:tcW w:w="2070" w:type="dxa"/>
          </w:tcPr>
          <w:p w14:paraId="7A4C2FA4" w14:textId="77777777" w:rsidR="008F6237" w:rsidRPr="00FF0D23" w:rsidRDefault="008F6237" w:rsidP="008F6237">
            <w:pPr>
              <w:rPr>
                <w:rFonts w:ascii="Times New Roman" w:hAnsi="Times New Roman"/>
                <w:color w:val="C00000"/>
                <w:szCs w:val="20"/>
              </w:rPr>
            </w:pPr>
            <w:r>
              <w:rPr>
                <w:rFonts w:ascii="Times New Roman" w:hAnsi="Times New Roman"/>
                <w:color w:val="C00000"/>
                <w:szCs w:val="20"/>
              </w:rPr>
              <w:lastRenderedPageBreak/>
              <w:t>Study for exam 1</w:t>
            </w:r>
          </w:p>
          <w:p w14:paraId="17387338" w14:textId="7618A554" w:rsidR="00A77BFF" w:rsidRPr="00FF0D23" w:rsidRDefault="00A77BFF" w:rsidP="004072EA">
            <w:pPr>
              <w:ind w:left="288" w:hanging="288"/>
              <w:rPr>
                <w:rFonts w:ascii="Times New Roman" w:hAnsi="Times New Roman"/>
                <w:b/>
                <w:bCs/>
                <w:color w:val="C00000"/>
                <w:szCs w:val="20"/>
              </w:rPr>
            </w:pPr>
          </w:p>
        </w:tc>
        <w:tc>
          <w:tcPr>
            <w:tcW w:w="3595" w:type="dxa"/>
          </w:tcPr>
          <w:p w14:paraId="3BAAB74B" w14:textId="34C8D24C" w:rsidR="00A77BFF" w:rsidRPr="00FF0D23" w:rsidRDefault="00A77BFF" w:rsidP="004072EA">
            <w:pPr>
              <w:ind w:left="288" w:hanging="288"/>
              <w:rPr>
                <w:rFonts w:ascii="Times New Roman" w:hAnsi="Times New Roman"/>
                <w:b/>
                <w:bCs/>
                <w:color w:val="C00000"/>
                <w:szCs w:val="20"/>
                <w:lang w:val="fr-FR"/>
              </w:rPr>
            </w:pPr>
            <w:r w:rsidRPr="00FF0D23">
              <w:rPr>
                <w:rFonts w:ascii="Times New Roman" w:hAnsi="Times New Roman"/>
                <w:b/>
                <w:bCs/>
                <w:color w:val="C00000"/>
                <w:szCs w:val="20"/>
                <w:lang w:val="fr-FR"/>
              </w:rPr>
              <w:t xml:space="preserve">Unité </w:t>
            </w:r>
            <w:proofErr w:type="gramStart"/>
            <w:r w:rsidRPr="00FF0D23">
              <w:rPr>
                <w:rFonts w:ascii="Times New Roman" w:hAnsi="Times New Roman"/>
                <w:b/>
                <w:bCs/>
                <w:color w:val="C00000"/>
                <w:szCs w:val="20"/>
                <w:lang w:val="fr-FR"/>
              </w:rPr>
              <w:t>2:</w:t>
            </w:r>
            <w:proofErr w:type="gramEnd"/>
            <w:r w:rsidRPr="00FF0D23">
              <w:rPr>
                <w:rFonts w:ascii="Times New Roman" w:hAnsi="Times New Roman"/>
                <w:b/>
                <w:bCs/>
                <w:color w:val="C00000"/>
                <w:szCs w:val="20"/>
                <w:lang w:val="fr-FR"/>
              </w:rPr>
              <w:t xml:space="preserve"> À la fac </w:t>
            </w:r>
          </w:p>
          <w:p w14:paraId="1F468E31" w14:textId="77777777" w:rsidR="00A77BFF" w:rsidRPr="00FF0D23" w:rsidRDefault="00A77BFF" w:rsidP="004072EA">
            <w:pPr>
              <w:ind w:left="288" w:hanging="288"/>
              <w:rPr>
                <w:rFonts w:ascii="Times New Roman" w:hAnsi="Times New Roman"/>
                <w:szCs w:val="20"/>
                <w:lang w:val="fr-FR"/>
              </w:rPr>
            </w:pPr>
            <w:r w:rsidRPr="00FF0D23">
              <w:rPr>
                <w:rFonts w:ascii="Times New Roman" w:hAnsi="Times New Roman"/>
                <w:szCs w:val="20"/>
                <w:lang w:val="fr-FR"/>
              </w:rPr>
              <w:t xml:space="preserve">Espace </w:t>
            </w:r>
            <w:proofErr w:type="gramStart"/>
            <w:r w:rsidRPr="00FF0D23">
              <w:rPr>
                <w:rFonts w:ascii="Times New Roman" w:hAnsi="Times New Roman"/>
                <w:szCs w:val="20"/>
                <w:lang w:val="fr-FR"/>
              </w:rPr>
              <w:t>contextes:</w:t>
            </w:r>
            <w:proofErr w:type="gramEnd"/>
            <w:r w:rsidRPr="00FF0D23">
              <w:rPr>
                <w:rFonts w:ascii="Times New Roman" w:hAnsi="Times New Roman"/>
                <w:i/>
                <w:szCs w:val="20"/>
                <w:lang w:val="fr-FR"/>
              </w:rPr>
              <w:t xml:space="preserve"> Les cours,</w:t>
            </w:r>
            <w:r w:rsidRPr="00FF0D23">
              <w:rPr>
                <w:rFonts w:ascii="Times New Roman" w:hAnsi="Times New Roman"/>
                <w:szCs w:val="20"/>
                <w:lang w:val="fr-FR"/>
              </w:rPr>
              <w:t xml:space="preserve"> pp. 46–48</w:t>
            </w:r>
          </w:p>
          <w:p w14:paraId="580C0FC0" w14:textId="77777777" w:rsidR="00A77BFF" w:rsidRPr="00FF0D23" w:rsidRDefault="00A77BFF" w:rsidP="004072EA">
            <w:pPr>
              <w:pStyle w:val="Standard"/>
              <w:rPr>
                <w:rFonts w:ascii="Times New Roman" w:hAnsi="Times New Roman"/>
                <w:szCs w:val="20"/>
                <w:lang w:val="fr-FR"/>
              </w:rPr>
            </w:pPr>
            <w:r w:rsidRPr="00FF0D23">
              <w:rPr>
                <w:rFonts w:ascii="Times New Roman" w:hAnsi="Times New Roman"/>
                <w:szCs w:val="20"/>
                <w:lang w:val="fr-FR"/>
              </w:rPr>
              <w:t xml:space="preserve">Les sons et les </w:t>
            </w:r>
            <w:proofErr w:type="gramStart"/>
            <w:r w:rsidRPr="00FF0D23">
              <w:rPr>
                <w:rFonts w:ascii="Times New Roman" w:hAnsi="Times New Roman"/>
                <w:szCs w:val="20"/>
                <w:lang w:val="fr-FR"/>
              </w:rPr>
              <w:t>lettres:</w:t>
            </w:r>
            <w:proofErr w:type="gramEnd"/>
            <w:r w:rsidRPr="00FF0D23">
              <w:rPr>
                <w:rFonts w:ascii="Times New Roman" w:hAnsi="Times New Roman"/>
                <w:szCs w:val="20"/>
                <w:lang w:val="fr-FR"/>
              </w:rPr>
              <w:t xml:space="preserve"> </w:t>
            </w:r>
            <w:r w:rsidRPr="00FF0D23">
              <w:rPr>
                <w:rFonts w:ascii="Times New Roman" w:hAnsi="Times New Roman"/>
                <w:i/>
                <w:szCs w:val="20"/>
                <w:lang w:val="fr-FR"/>
              </w:rPr>
              <w:t>Liaisons,</w:t>
            </w:r>
            <w:r w:rsidRPr="00FF0D23">
              <w:rPr>
                <w:rFonts w:ascii="Times New Roman" w:hAnsi="Times New Roman"/>
                <w:szCs w:val="20"/>
                <w:lang w:val="fr-FR"/>
              </w:rPr>
              <w:t xml:space="preserve"> p. 49</w:t>
            </w:r>
          </w:p>
          <w:p w14:paraId="0ACBBAD6" w14:textId="77777777" w:rsidR="0075670A" w:rsidRDefault="00A77BFF" w:rsidP="004072EA">
            <w:pPr>
              <w:ind w:left="288" w:hanging="288"/>
              <w:rPr>
                <w:rFonts w:ascii="Times New Roman" w:hAnsi="Times New Roman"/>
                <w:szCs w:val="20"/>
                <w:lang w:val="fr-FR"/>
              </w:rPr>
            </w:pPr>
            <w:r w:rsidRPr="00FF0D23">
              <w:rPr>
                <w:rFonts w:ascii="Times New Roman" w:hAnsi="Times New Roman"/>
                <w:szCs w:val="20"/>
                <w:lang w:val="fr-FR"/>
              </w:rPr>
              <w:t>Roman-</w:t>
            </w:r>
            <w:proofErr w:type="gramStart"/>
            <w:r w:rsidRPr="00FF0D23">
              <w:rPr>
                <w:rFonts w:ascii="Times New Roman" w:hAnsi="Times New Roman"/>
                <w:szCs w:val="20"/>
                <w:lang w:val="fr-FR"/>
              </w:rPr>
              <w:t>photo:</w:t>
            </w:r>
            <w:proofErr w:type="gramEnd"/>
            <w:r w:rsidRPr="00FF0D23">
              <w:rPr>
                <w:rFonts w:ascii="Times New Roman" w:hAnsi="Times New Roman"/>
                <w:i/>
                <w:szCs w:val="20"/>
                <w:lang w:val="fr-FR"/>
              </w:rPr>
              <w:t xml:space="preserve"> Trop de devoirs!,</w:t>
            </w:r>
            <w:r w:rsidRPr="00FF0D23">
              <w:rPr>
                <w:rFonts w:ascii="Times New Roman" w:hAnsi="Times New Roman"/>
                <w:szCs w:val="20"/>
                <w:lang w:val="fr-FR"/>
              </w:rPr>
              <w:t xml:space="preserve"> pp. 50–</w:t>
            </w:r>
          </w:p>
          <w:p w14:paraId="61C52C36" w14:textId="326C9638" w:rsidR="00A77BFF" w:rsidRPr="00FF0D23" w:rsidRDefault="00A77BFF" w:rsidP="004072EA">
            <w:pPr>
              <w:ind w:left="288" w:hanging="288"/>
              <w:rPr>
                <w:rFonts w:ascii="Times New Roman" w:hAnsi="Times New Roman"/>
                <w:szCs w:val="20"/>
                <w:lang w:val="fr-FR"/>
              </w:rPr>
            </w:pPr>
            <w:r w:rsidRPr="00FF0D23">
              <w:rPr>
                <w:rFonts w:ascii="Times New Roman" w:hAnsi="Times New Roman"/>
                <w:szCs w:val="20"/>
                <w:lang w:val="fr-FR"/>
              </w:rPr>
              <w:t>51</w:t>
            </w:r>
          </w:p>
          <w:p w14:paraId="0D26DBE1" w14:textId="77777777" w:rsidR="00A77BFF" w:rsidRPr="00FF0D23" w:rsidRDefault="00A77BFF" w:rsidP="004072EA">
            <w:pPr>
              <w:pStyle w:val="Standard"/>
              <w:rPr>
                <w:rFonts w:ascii="Times New Roman" w:hAnsi="Times New Roman"/>
                <w:szCs w:val="20"/>
              </w:rPr>
            </w:pPr>
            <w:proofErr w:type="spellStart"/>
            <w:r w:rsidRPr="00FF0D23">
              <w:rPr>
                <w:rFonts w:ascii="Times New Roman" w:hAnsi="Times New Roman"/>
                <w:szCs w:val="20"/>
              </w:rPr>
              <w:t>Espace</w:t>
            </w:r>
            <w:proofErr w:type="spellEnd"/>
            <w:r w:rsidRPr="00FF0D23">
              <w:rPr>
                <w:rFonts w:ascii="Times New Roman" w:hAnsi="Times New Roman"/>
                <w:szCs w:val="20"/>
              </w:rPr>
              <w:t xml:space="preserve"> culture, pp. 52–53</w:t>
            </w:r>
          </w:p>
          <w:p w14:paraId="52452295" w14:textId="44CB6B13" w:rsidR="00A77BFF" w:rsidRPr="0075670A" w:rsidRDefault="00A77BFF" w:rsidP="0075670A">
            <w:pPr>
              <w:rPr>
                <w:rFonts w:ascii="Times New Roman" w:hAnsi="Times New Roman"/>
                <w:szCs w:val="20"/>
              </w:rPr>
            </w:pPr>
            <w:proofErr w:type="spellStart"/>
            <w:r w:rsidRPr="00FF0D23">
              <w:rPr>
                <w:rFonts w:ascii="Times New Roman" w:hAnsi="Times New Roman"/>
                <w:szCs w:val="20"/>
              </w:rPr>
              <w:t>Espace</w:t>
            </w:r>
            <w:proofErr w:type="spellEnd"/>
            <w:r w:rsidRPr="00FF0D23">
              <w:rPr>
                <w:rFonts w:ascii="Times New Roman" w:hAnsi="Times New Roman"/>
                <w:szCs w:val="20"/>
              </w:rPr>
              <w:t xml:space="preserve"> structures 2A.1: </w:t>
            </w:r>
            <w:r w:rsidRPr="00FF0D23">
              <w:rPr>
                <w:rFonts w:ascii="Times New Roman" w:hAnsi="Times New Roman"/>
                <w:i/>
                <w:szCs w:val="20"/>
              </w:rPr>
              <w:t xml:space="preserve">Present tense of regular </w:t>
            </w:r>
            <w:r w:rsidRPr="00FF0D23">
              <w:rPr>
                <w:rFonts w:ascii="Times New Roman" w:hAnsi="Times New Roman"/>
                <w:szCs w:val="20"/>
              </w:rPr>
              <w:t>-er</w:t>
            </w:r>
            <w:r w:rsidRPr="00FF0D23">
              <w:rPr>
                <w:rFonts w:ascii="Times New Roman" w:hAnsi="Times New Roman"/>
                <w:i/>
                <w:szCs w:val="20"/>
              </w:rPr>
              <w:t xml:space="preserve"> verbs,</w:t>
            </w:r>
            <w:r w:rsidRPr="00FF0D23">
              <w:rPr>
                <w:rFonts w:ascii="Times New Roman" w:hAnsi="Times New Roman"/>
                <w:szCs w:val="20"/>
              </w:rPr>
              <w:t xml:space="preserve"> pp. 54–57</w:t>
            </w:r>
          </w:p>
        </w:tc>
      </w:tr>
      <w:tr w:rsidR="00454215" w:rsidRPr="000C0168" w14:paraId="714F85FB" w14:textId="77777777" w:rsidTr="008F6237">
        <w:tc>
          <w:tcPr>
            <w:tcW w:w="1074" w:type="dxa"/>
          </w:tcPr>
          <w:p w14:paraId="720BFAA3" w14:textId="77777777" w:rsidR="00454215" w:rsidRPr="00FF0D23" w:rsidRDefault="00454215" w:rsidP="00454215">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Chapter 2</w:t>
            </w:r>
          </w:p>
          <w:p w14:paraId="509B41BD" w14:textId="77777777" w:rsidR="00454215" w:rsidRPr="00FF0D23" w:rsidRDefault="00454215" w:rsidP="00454215">
            <w:pPr>
              <w:pStyle w:val="Standard"/>
              <w:jc w:val="center"/>
              <w:rPr>
                <w:rFonts w:asciiTheme="majorBidi" w:hAnsiTheme="majorBidi" w:cstheme="majorBidi"/>
                <w:color w:val="000000" w:themeColor="text1"/>
                <w:szCs w:val="20"/>
              </w:rPr>
            </w:pPr>
          </w:p>
          <w:p w14:paraId="6F35D988" w14:textId="77777777" w:rsidR="00454215" w:rsidRPr="00FF0D23" w:rsidRDefault="00454215" w:rsidP="00454215">
            <w:pPr>
              <w:pStyle w:val="Standard"/>
              <w:jc w:val="center"/>
              <w:rPr>
                <w:rFonts w:asciiTheme="majorBidi" w:hAnsiTheme="majorBidi" w:cstheme="majorBidi"/>
                <w:color w:val="000000" w:themeColor="text1"/>
                <w:szCs w:val="20"/>
              </w:rPr>
            </w:pPr>
          </w:p>
          <w:p w14:paraId="7FE7297E" w14:textId="77777777" w:rsidR="00454215" w:rsidRPr="00FF0D23" w:rsidRDefault="00454215" w:rsidP="00454215">
            <w:pPr>
              <w:pStyle w:val="Standard"/>
              <w:jc w:val="center"/>
              <w:rPr>
                <w:rFonts w:asciiTheme="majorBidi" w:hAnsiTheme="majorBidi" w:cstheme="majorBidi"/>
                <w:color w:val="000000" w:themeColor="text1"/>
                <w:szCs w:val="20"/>
              </w:rPr>
            </w:pPr>
          </w:p>
          <w:p w14:paraId="7F53EECB" w14:textId="3AE3D860" w:rsidR="00454215" w:rsidRPr="00FF0D23" w:rsidRDefault="00454215" w:rsidP="00454215">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March </w:t>
            </w:r>
            <w:r>
              <w:rPr>
                <w:rFonts w:asciiTheme="majorBidi" w:hAnsiTheme="majorBidi" w:cstheme="majorBidi"/>
                <w:color w:val="000000" w:themeColor="text1"/>
                <w:szCs w:val="20"/>
              </w:rPr>
              <w:t>21</w:t>
            </w:r>
          </w:p>
        </w:tc>
        <w:tc>
          <w:tcPr>
            <w:tcW w:w="3331" w:type="dxa"/>
          </w:tcPr>
          <w:p w14:paraId="42FFD829" w14:textId="77777777" w:rsidR="00454215" w:rsidRPr="00FF0D23" w:rsidRDefault="00454215" w:rsidP="00454215">
            <w:pPr>
              <w:rPr>
                <w:rFonts w:ascii="Times New Roman" w:hAnsi="Times New Roman"/>
                <w:szCs w:val="20"/>
              </w:rPr>
            </w:pPr>
            <w:r w:rsidRPr="00FF0D23">
              <w:rPr>
                <w:rFonts w:ascii="Times New Roman" w:hAnsi="Times New Roman"/>
                <w:szCs w:val="20"/>
              </w:rPr>
              <w:t>Learn about spelling changes in -</w:t>
            </w:r>
            <w:proofErr w:type="spellStart"/>
            <w:r w:rsidRPr="00FF0D23">
              <w:rPr>
                <w:rFonts w:ascii="Times New Roman" w:hAnsi="Times New Roman"/>
                <w:szCs w:val="20"/>
              </w:rPr>
              <w:t>cer</w:t>
            </w:r>
            <w:proofErr w:type="spellEnd"/>
            <w:r w:rsidRPr="00FF0D23">
              <w:rPr>
                <w:rFonts w:ascii="Times New Roman" w:hAnsi="Times New Roman"/>
                <w:szCs w:val="20"/>
              </w:rPr>
              <w:t xml:space="preserve"> and -ger </w:t>
            </w:r>
            <w:proofErr w:type="gramStart"/>
            <w:r w:rsidRPr="00FF0D23">
              <w:rPr>
                <w:rFonts w:ascii="Times New Roman" w:hAnsi="Times New Roman"/>
                <w:szCs w:val="20"/>
              </w:rPr>
              <w:t>verbs</w:t>
            </w:r>
            <w:proofErr w:type="gramEnd"/>
          </w:p>
          <w:p w14:paraId="6C1467F8" w14:textId="77777777" w:rsidR="00454215" w:rsidRPr="00FF0D23" w:rsidRDefault="00454215" w:rsidP="00454215">
            <w:pPr>
              <w:ind w:left="288" w:hanging="288"/>
              <w:rPr>
                <w:rFonts w:ascii="Times New Roman" w:hAnsi="Times New Roman"/>
                <w:szCs w:val="20"/>
              </w:rPr>
            </w:pPr>
            <w:r w:rsidRPr="00FF0D23">
              <w:rPr>
                <w:rFonts w:ascii="Times New Roman" w:hAnsi="Times New Roman"/>
                <w:szCs w:val="20"/>
              </w:rPr>
              <w:t xml:space="preserve">Ask questions and express </w:t>
            </w:r>
            <w:proofErr w:type="gramStart"/>
            <w:r w:rsidRPr="00FF0D23">
              <w:rPr>
                <w:rFonts w:ascii="Times New Roman" w:hAnsi="Times New Roman"/>
                <w:szCs w:val="20"/>
              </w:rPr>
              <w:t>negation</w:t>
            </w:r>
            <w:proofErr w:type="gramEnd"/>
          </w:p>
          <w:p w14:paraId="65E59572" w14:textId="77777777" w:rsidR="00454215" w:rsidRPr="00FF0D23" w:rsidRDefault="00454215" w:rsidP="00454215">
            <w:pPr>
              <w:ind w:left="288" w:hanging="288"/>
              <w:rPr>
                <w:rFonts w:ascii="Times New Roman" w:hAnsi="Times New Roman"/>
                <w:szCs w:val="20"/>
              </w:rPr>
            </w:pPr>
            <w:r w:rsidRPr="00FF0D23">
              <w:rPr>
                <w:rFonts w:ascii="Times New Roman" w:hAnsi="Times New Roman"/>
                <w:szCs w:val="20"/>
              </w:rPr>
              <w:t xml:space="preserve">Talk about </w:t>
            </w:r>
            <w:proofErr w:type="gramStart"/>
            <w:r w:rsidRPr="00FF0D23">
              <w:rPr>
                <w:rFonts w:ascii="Times New Roman" w:hAnsi="Times New Roman"/>
                <w:szCs w:val="20"/>
              </w:rPr>
              <w:t>schedules</w:t>
            </w:r>
            <w:proofErr w:type="gramEnd"/>
            <w:r w:rsidRPr="00FF0D23">
              <w:rPr>
                <w:rFonts w:ascii="Times New Roman" w:hAnsi="Times New Roman"/>
                <w:szCs w:val="20"/>
              </w:rPr>
              <w:t xml:space="preserve"> </w:t>
            </w:r>
          </w:p>
          <w:p w14:paraId="33A31619" w14:textId="77777777" w:rsidR="00454215" w:rsidRPr="00FF0D23" w:rsidRDefault="00454215" w:rsidP="00454215">
            <w:pPr>
              <w:ind w:left="288" w:hanging="288"/>
              <w:rPr>
                <w:rFonts w:ascii="Times New Roman" w:hAnsi="Times New Roman"/>
                <w:szCs w:val="20"/>
              </w:rPr>
            </w:pPr>
            <w:r w:rsidRPr="00FF0D23">
              <w:rPr>
                <w:rFonts w:ascii="Times New Roman" w:hAnsi="Times New Roman"/>
                <w:szCs w:val="20"/>
              </w:rPr>
              <w:t xml:space="preserve">Learn to pronounce the French </w:t>
            </w:r>
            <w:proofErr w:type="gramStart"/>
            <w:r w:rsidRPr="00FF0D23">
              <w:rPr>
                <w:rFonts w:ascii="Times New Roman" w:hAnsi="Times New Roman"/>
                <w:szCs w:val="20"/>
              </w:rPr>
              <w:t>r</w:t>
            </w:r>
            <w:proofErr w:type="gramEnd"/>
            <w:r w:rsidRPr="00FF0D23">
              <w:rPr>
                <w:rFonts w:ascii="Times New Roman" w:hAnsi="Times New Roman"/>
                <w:szCs w:val="20"/>
              </w:rPr>
              <w:t xml:space="preserve"> </w:t>
            </w:r>
          </w:p>
          <w:p w14:paraId="51FCD5A9" w14:textId="77777777" w:rsidR="00454215" w:rsidRPr="00FF0D23" w:rsidRDefault="00454215" w:rsidP="004072EA">
            <w:pPr>
              <w:ind w:left="288" w:hanging="288"/>
              <w:rPr>
                <w:rFonts w:asciiTheme="majorBidi" w:hAnsiTheme="majorBidi" w:cstheme="majorBidi"/>
                <w:color w:val="C00000"/>
                <w:szCs w:val="20"/>
              </w:rPr>
            </w:pPr>
          </w:p>
        </w:tc>
        <w:tc>
          <w:tcPr>
            <w:tcW w:w="2070" w:type="dxa"/>
          </w:tcPr>
          <w:p w14:paraId="2A8B7CA1" w14:textId="77777777" w:rsidR="008F6237" w:rsidRDefault="008F6237" w:rsidP="008F6237">
            <w:pPr>
              <w:ind w:left="288" w:hanging="288"/>
              <w:rPr>
                <w:rFonts w:ascii="Times New Roman" w:hAnsi="Times New Roman" w:cs="Times New Roman"/>
                <w:color w:val="C00000"/>
                <w:sz w:val="21"/>
                <w:szCs w:val="21"/>
              </w:rPr>
            </w:pPr>
            <w:r w:rsidRPr="00D12A5A">
              <w:rPr>
                <w:rFonts w:ascii="Times New Roman" w:hAnsi="Times New Roman" w:cs="Times New Roman"/>
                <w:color w:val="C00000"/>
                <w:sz w:val="21"/>
                <w:szCs w:val="21"/>
              </w:rPr>
              <w:t>Watch the</w:t>
            </w:r>
          </w:p>
          <w:p w14:paraId="443902BB" w14:textId="77777777" w:rsidR="008F6237" w:rsidRDefault="008F6237" w:rsidP="008F6237">
            <w:pPr>
              <w:ind w:left="288" w:hanging="288"/>
              <w:rPr>
                <w:rFonts w:ascii="Times New Roman" w:hAnsi="Times New Roman" w:cs="Times New Roman"/>
                <w:color w:val="C00000"/>
                <w:sz w:val="21"/>
                <w:szCs w:val="21"/>
              </w:rPr>
            </w:pPr>
            <w:r w:rsidRPr="00D12A5A">
              <w:rPr>
                <w:rFonts w:ascii="Times New Roman" w:hAnsi="Times New Roman" w:cs="Times New Roman"/>
                <w:color w:val="C00000"/>
                <w:sz w:val="21"/>
                <w:szCs w:val="21"/>
              </w:rPr>
              <w:t>Tutorial Present</w:t>
            </w:r>
          </w:p>
          <w:p w14:paraId="5A2A9C65" w14:textId="77777777" w:rsidR="008F6237" w:rsidRDefault="008F6237" w:rsidP="008F6237">
            <w:pPr>
              <w:ind w:left="288" w:hanging="288"/>
              <w:rPr>
                <w:rFonts w:ascii="Times New Roman" w:hAnsi="Times New Roman" w:cs="Times New Roman"/>
                <w:color w:val="C00000"/>
                <w:sz w:val="21"/>
                <w:szCs w:val="21"/>
              </w:rPr>
            </w:pPr>
            <w:r w:rsidRPr="00D12A5A">
              <w:rPr>
                <w:rFonts w:ascii="Times New Roman" w:hAnsi="Times New Roman" w:cs="Times New Roman"/>
                <w:color w:val="C00000"/>
                <w:sz w:val="21"/>
                <w:szCs w:val="21"/>
              </w:rPr>
              <w:t xml:space="preserve">tense of regular </w:t>
            </w:r>
            <w:r>
              <w:rPr>
                <w:rFonts w:ascii="Times New Roman" w:hAnsi="Times New Roman" w:cs="Times New Roman"/>
                <w:color w:val="C00000"/>
                <w:sz w:val="21"/>
                <w:szCs w:val="21"/>
              </w:rPr>
              <w:t>–</w:t>
            </w:r>
          </w:p>
          <w:p w14:paraId="2FBEAE14" w14:textId="77777777" w:rsidR="008F6237" w:rsidRDefault="008F6237" w:rsidP="008F6237">
            <w:pPr>
              <w:ind w:left="288" w:hanging="288"/>
              <w:rPr>
                <w:rFonts w:ascii="Times New Roman" w:hAnsi="Times New Roman" w:cs="Times New Roman"/>
                <w:color w:val="C00000"/>
                <w:sz w:val="21"/>
                <w:szCs w:val="21"/>
              </w:rPr>
            </w:pPr>
            <w:r w:rsidRPr="00D12A5A">
              <w:rPr>
                <w:rFonts w:ascii="Times New Roman" w:hAnsi="Times New Roman" w:cs="Times New Roman"/>
                <w:color w:val="C00000"/>
                <w:sz w:val="21"/>
                <w:szCs w:val="21"/>
              </w:rPr>
              <w:t xml:space="preserve">er verbs before </w:t>
            </w:r>
          </w:p>
          <w:p w14:paraId="4128F182" w14:textId="77777777" w:rsidR="008F6237" w:rsidRDefault="008F6237" w:rsidP="008F6237">
            <w:pPr>
              <w:ind w:left="288" w:hanging="288"/>
              <w:rPr>
                <w:rFonts w:ascii="Times New Roman" w:hAnsi="Times New Roman" w:cs="Times New Roman"/>
                <w:color w:val="C00000"/>
                <w:sz w:val="21"/>
                <w:szCs w:val="21"/>
              </w:rPr>
            </w:pPr>
            <w:r w:rsidRPr="00D12A5A">
              <w:rPr>
                <w:rFonts w:ascii="Times New Roman" w:hAnsi="Times New Roman" w:cs="Times New Roman"/>
                <w:color w:val="C00000"/>
                <w:sz w:val="21"/>
                <w:szCs w:val="21"/>
              </w:rPr>
              <w:t xml:space="preserve">attending the </w:t>
            </w:r>
          </w:p>
          <w:p w14:paraId="6B9D8E3B" w14:textId="5AC5E390" w:rsidR="00454215" w:rsidRPr="00FF0D23" w:rsidRDefault="008F6237" w:rsidP="008F6237">
            <w:pPr>
              <w:rPr>
                <w:rFonts w:ascii="Times New Roman" w:hAnsi="Times New Roman"/>
                <w:color w:val="C00000"/>
                <w:szCs w:val="20"/>
              </w:rPr>
            </w:pPr>
            <w:r w:rsidRPr="00D12A5A">
              <w:rPr>
                <w:rFonts w:ascii="Times New Roman" w:hAnsi="Times New Roman" w:cs="Times New Roman"/>
                <w:color w:val="C00000"/>
                <w:sz w:val="21"/>
                <w:szCs w:val="21"/>
              </w:rPr>
              <w:t>class.</w:t>
            </w:r>
          </w:p>
        </w:tc>
        <w:tc>
          <w:tcPr>
            <w:tcW w:w="3595" w:type="dxa"/>
          </w:tcPr>
          <w:p w14:paraId="27BE65E2" w14:textId="77777777" w:rsidR="00454215" w:rsidRPr="00FF0D23" w:rsidRDefault="00454215" w:rsidP="00454215">
            <w:pPr>
              <w:rPr>
                <w:rFonts w:ascii="Times New Roman" w:hAnsi="Times New Roman"/>
                <w:szCs w:val="20"/>
              </w:rPr>
            </w:pPr>
            <w:proofErr w:type="spellStart"/>
            <w:r w:rsidRPr="00FF0D23">
              <w:rPr>
                <w:rFonts w:ascii="Times New Roman" w:hAnsi="Times New Roman"/>
                <w:szCs w:val="20"/>
              </w:rPr>
              <w:t>Espace</w:t>
            </w:r>
            <w:proofErr w:type="spellEnd"/>
            <w:r w:rsidRPr="00FF0D23">
              <w:rPr>
                <w:rFonts w:ascii="Times New Roman" w:hAnsi="Times New Roman"/>
                <w:szCs w:val="20"/>
              </w:rPr>
              <w:t xml:space="preserve"> structures 2A.2:</w:t>
            </w:r>
            <w:r w:rsidRPr="00FF0D23">
              <w:rPr>
                <w:rFonts w:ascii="Times New Roman" w:hAnsi="Times New Roman"/>
                <w:i/>
                <w:szCs w:val="20"/>
              </w:rPr>
              <w:t xml:space="preserve"> Forming questions and expressing negation,</w:t>
            </w:r>
            <w:r w:rsidRPr="00FF0D23">
              <w:rPr>
                <w:rFonts w:ascii="Times New Roman" w:hAnsi="Times New Roman"/>
                <w:szCs w:val="20"/>
              </w:rPr>
              <w:t xml:space="preserve"> pp. 58–</w:t>
            </w:r>
            <w:proofErr w:type="gramStart"/>
            <w:r w:rsidRPr="00FF0D23">
              <w:rPr>
                <w:rFonts w:ascii="Times New Roman" w:hAnsi="Times New Roman"/>
                <w:szCs w:val="20"/>
              </w:rPr>
              <w:t>61</w:t>
            </w:r>
            <w:proofErr w:type="gramEnd"/>
          </w:p>
          <w:p w14:paraId="4E5751F0" w14:textId="77777777" w:rsidR="00454215" w:rsidRPr="00FF0D23" w:rsidRDefault="00454215" w:rsidP="00454215">
            <w:pPr>
              <w:pStyle w:val="Standard"/>
              <w:rPr>
                <w:rFonts w:ascii="Times New Roman" w:hAnsi="Times New Roman"/>
                <w:szCs w:val="20"/>
                <w:lang w:val="fr-FR"/>
              </w:rPr>
            </w:pPr>
            <w:r w:rsidRPr="00FF0D23">
              <w:rPr>
                <w:rFonts w:ascii="Times New Roman" w:hAnsi="Times New Roman"/>
                <w:szCs w:val="20"/>
                <w:lang w:val="fr-FR"/>
              </w:rPr>
              <w:t xml:space="preserve">Le </w:t>
            </w:r>
            <w:proofErr w:type="gramStart"/>
            <w:r w:rsidRPr="00FF0D23">
              <w:rPr>
                <w:rFonts w:ascii="Times New Roman" w:hAnsi="Times New Roman"/>
                <w:szCs w:val="20"/>
                <w:lang w:val="fr-FR"/>
              </w:rPr>
              <w:t>Zapping:</w:t>
            </w:r>
            <w:proofErr w:type="gramEnd"/>
            <w:r w:rsidRPr="00FF0D23">
              <w:rPr>
                <w:rFonts w:ascii="Times New Roman" w:hAnsi="Times New Roman"/>
                <w:i/>
                <w:szCs w:val="20"/>
                <w:lang w:val="fr-FR"/>
              </w:rPr>
              <w:t xml:space="preserve"> Les études,</w:t>
            </w:r>
            <w:r w:rsidRPr="00FF0D23">
              <w:rPr>
                <w:rFonts w:ascii="Times New Roman" w:hAnsi="Times New Roman"/>
                <w:szCs w:val="20"/>
                <w:lang w:val="fr-FR"/>
              </w:rPr>
              <w:t xml:space="preserve"> p. 63</w:t>
            </w:r>
          </w:p>
          <w:p w14:paraId="731EF5A5" w14:textId="77777777" w:rsidR="0075670A" w:rsidRDefault="00454215" w:rsidP="00454215">
            <w:pPr>
              <w:ind w:left="288" w:hanging="288"/>
              <w:rPr>
                <w:rFonts w:ascii="Times New Roman" w:hAnsi="Times New Roman"/>
                <w:szCs w:val="20"/>
                <w:lang w:val="fr-FR"/>
              </w:rPr>
            </w:pPr>
            <w:r w:rsidRPr="00FF0D23">
              <w:rPr>
                <w:rFonts w:ascii="Times New Roman" w:hAnsi="Times New Roman"/>
                <w:szCs w:val="20"/>
                <w:lang w:val="fr-FR"/>
              </w:rPr>
              <w:t xml:space="preserve">Espace </w:t>
            </w:r>
            <w:proofErr w:type="gramStart"/>
            <w:r w:rsidRPr="00FF0D23">
              <w:rPr>
                <w:rFonts w:ascii="Times New Roman" w:hAnsi="Times New Roman"/>
                <w:szCs w:val="20"/>
                <w:lang w:val="fr-FR"/>
              </w:rPr>
              <w:t>contextes:</w:t>
            </w:r>
            <w:proofErr w:type="gramEnd"/>
            <w:r w:rsidRPr="00FF0D23">
              <w:rPr>
                <w:rFonts w:ascii="Times New Roman" w:hAnsi="Times New Roman"/>
                <w:i/>
                <w:szCs w:val="20"/>
                <w:lang w:val="fr-FR"/>
              </w:rPr>
              <w:t xml:space="preserve"> Une semaine à la fac,</w:t>
            </w:r>
            <w:r w:rsidRPr="00FF0D23">
              <w:rPr>
                <w:rFonts w:ascii="Times New Roman" w:hAnsi="Times New Roman"/>
                <w:szCs w:val="20"/>
                <w:lang w:val="fr-FR"/>
              </w:rPr>
              <w:t xml:space="preserve"> </w:t>
            </w:r>
          </w:p>
          <w:p w14:paraId="06EF3EEE" w14:textId="5394160E" w:rsidR="00454215" w:rsidRPr="00FF0D23" w:rsidRDefault="00454215" w:rsidP="00454215">
            <w:pPr>
              <w:ind w:left="288" w:hanging="288"/>
              <w:rPr>
                <w:rFonts w:ascii="Times New Roman" w:hAnsi="Times New Roman"/>
                <w:szCs w:val="20"/>
                <w:lang w:val="fr-FR"/>
              </w:rPr>
            </w:pPr>
            <w:r w:rsidRPr="00FF0D23">
              <w:rPr>
                <w:rFonts w:ascii="Times New Roman" w:hAnsi="Times New Roman"/>
                <w:szCs w:val="20"/>
                <w:lang w:val="fr-FR"/>
              </w:rPr>
              <w:t>pp. 64–66</w:t>
            </w:r>
          </w:p>
          <w:p w14:paraId="234DE2AA" w14:textId="77777777" w:rsidR="00454215" w:rsidRPr="00FF0D23" w:rsidRDefault="00454215" w:rsidP="00454215">
            <w:pPr>
              <w:ind w:left="288" w:hanging="288"/>
              <w:rPr>
                <w:rFonts w:ascii="Times New Roman" w:hAnsi="Times New Roman"/>
                <w:szCs w:val="20"/>
                <w:lang w:val="fr-FR"/>
              </w:rPr>
            </w:pPr>
            <w:r w:rsidRPr="00FF0D23">
              <w:rPr>
                <w:rFonts w:ascii="Times New Roman" w:hAnsi="Times New Roman"/>
                <w:szCs w:val="20"/>
                <w:lang w:val="fr-FR"/>
              </w:rPr>
              <w:t xml:space="preserve">Les sons et les </w:t>
            </w:r>
            <w:proofErr w:type="gramStart"/>
            <w:r w:rsidRPr="00FF0D23">
              <w:rPr>
                <w:rFonts w:ascii="Times New Roman" w:hAnsi="Times New Roman"/>
                <w:szCs w:val="20"/>
                <w:lang w:val="fr-FR"/>
              </w:rPr>
              <w:t>lettres:</w:t>
            </w:r>
            <w:proofErr w:type="gramEnd"/>
            <w:r w:rsidRPr="00FF0D23">
              <w:rPr>
                <w:rFonts w:ascii="Times New Roman" w:hAnsi="Times New Roman"/>
                <w:szCs w:val="20"/>
                <w:lang w:val="fr-FR"/>
              </w:rPr>
              <w:t xml:space="preserve"> </w:t>
            </w:r>
            <w:r w:rsidRPr="00FF0D23">
              <w:rPr>
                <w:rFonts w:ascii="Times New Roman" w:hAnsi="Times New Roman"/>
                <w:i/>
                <w:szCs w:val="20"/>
                <w:lang w:val="fr-FR"/>
              </w:rPr>
              <w:t xml:space="preserve">The </w:t>
            </w:r>
            <w:proofErr w:type="spellStart"/>
            <w:r w:rsidRPr="00FF0D23">
              <w:rPr>
                <w:rFonts w:ascii="Times New Roman" w:hAnsi="Times New Roman"/>
                <w:i/>
                <w:szCs w:val="20"/>
                <w:lang w:val="fr-FR"/>
              </w:rPr>
              <w:t>letter</w:t>
            </w:r>
            <w:proofErr w:type="spellEnd"/>
            <w:r w:rsidRPr="00FF0D23">
              <w:rPr>
                <w:rFonts w:ascii="Times New Roman" w:hAnsi="Times New Roman"/>
                <w:i/>
                <w:szCs w:val="20"/>
                <w:lang w:val="fr-FR"/>
              </w:rPr>
              <w:t xml:space="preserve"> </w:t>
            </w:r>
            <w:r w:rsidRPr="00FF0D23">
              <w:rPr>
                <w:rFonts w:ascii="Times New Roman" w:hAnsi="Times New Roman"/>
                <w:szCs w:val="20"/>
                <w:lang w:val="fr-FR"/>
              </w:rPr>
              <w:t>r</w:t>
            </w:r>
            <w:r w:rsidRPr="00FF0D23">
              <w:rPr>
                <w:rFonts w:ascii="Times New Roman" w:hAnsi="Times New Roman"/>
                <w:i/>
                <w:szCs w:val="20"/>
                <w:lang w:val="fr-FR"/>
              </w:rPr>
              <w:t>,</w:t>
            </w:r>
            <w:r w:rsidRPr="00FF0D23">
              <w:rPr>
                <w:rFonts w:ascii="Times New Roman" w:hAnsi="Times New Roman"/>
                <w:szCs w:val="20"/>
                <w:lang w:val="fr-FR"/>
              </w:rPr>
              <w:t xml:space="preserve"> p. 67 </w:t>
            </w:r>
          </w:p>
          <w:p w14:paraId="1625BF25" w14:textId="77777777" w:rsidR="0075670A" w:rsidRDefault="00454215" w:rsidP="00454215">
            <w:pPr>
              <w:ind w:left="288" w:hanging="288"/>
              <w:rPr>
                <w:rFonts w:ascii="Times New Roman" w:hAnsi="Times New Roman"/>
                <w:szCs w:val="20"/>
                <w:lang w:val="fr-FR"/>
              </w:rPr>
            </w:pPr>
            <w:r w:rsidRPr="00FF0D23">
              <w:rPr>
                <w:rFonts w:ascii="Times New Roman" w:hAnsi="Times New Roman"/>
                <w:szCs w:val="20"/>
                <w:lang w:val="fr-FR"/>
              </w:rPr>
              <w:t>Roman-</w:t>
            </w:r>
            <w:proofErr w:type="gramStart"/>
            <w:r w:rsidRPr="00FF0D23">
              <w:rPr>
                <w:rFonts w:ascii="Times New Roman" w:hAnsi="Times New Roman"/>
                <w:szCs w:val="20"/>
                <w:lang w:val="fr-FR"/>
              </w:rPr>
              <w:t>photo:</w:t>
            </w:r>
            <w:proofErr w:type="gramEnd"/>
            <w:r w:rsidRPr="00FF0D23">
              <w:rPr>
                <w:rFonts w:ascii="Times New Roman" w:hAnsi="Times New Roman"/>
                <w:i/>
                <w:szCs w:val="20"/>
                <w:lang w:val="fr-FR"/>
              </w:rPr>
              <w:t xml:space="preserve"> On trouve une solution,</w:t>
            </w:r>
            <w:r w:rsidRPr="00FF0D23">
              <w:rPr>
                <w:rFonts w:ascii="Times New Roman" w:hAnsi="Times New Roman"/>
                <w:szCs w:val="20"/>
                <w:lang w:val="fr-FR"/>
              </w:rPr>
              <w:t xml:space="preserve"> </w:t>
            </w:r>
          </w:p>
          <w:p w14:paraId="16666579" w14:textId="05C29DA0" w:rsidR="00454215" w:rsidRPr="00454215" w:rsidRDefault="00454215" w:rsidP="00454215">
            <w:pPr>
              <w:ind w:left="288" w:hanging="288"/>
              <w:rPr>
                <w:rFonts w:ascii="Times New Roman" w:hAnsi="Times New Roman"/>
                <w:b/>
                <w:bCs/>
                <w:color w:val="C00000"/>
                <w:szCs w:val="20"/>
                <w:lang w:val="fr-FR"/>
              </w:rPr>
            </w:pPr>
            <w:r w:rsidRPr="00FF0D23">
              <w:rPr>
                <w:rFonts w:ascii="Times New Roman" w:hAnsi="Times New Roman"/>
                <w:szCs w:val="20"/>
                <w:lang w:val="fr-FR"/>
              </w:rPr>
              <w:t>pp. 68–69</w:t>
            </w:r>
          </w:p>
        </w:tc>
      </w:tr>
      <w:tr w:rsidR="00A77BFF" w:rsidRPr="00FF0D23" w14:paraId="70513150" w14:textId="77777777" w:rsidTr="008F6237">
        <w:tc>
          <w:tcPr>
            <w:tcW w:w="1074" w:type="dxa"/>
          </w:tcPr>
          <w:p w14:paraId="7CA9FFD7" w14:textId="7D6F29C4" w:rsidR="00A77BFF" w:rsidRPr="00FF0D23" w:rsidRDefault="00A77BFF" w:rsidP="005F7E2E">
            <w:pPr>
              <w:pStyle w:val="Standard"/>
              <w:jc w:val="center"/>
              <w:rPr>
                <w:rFonts w:asciiTheme="majorBidi" w:hAnsiTheme="majorBidi" w:cstheme="majorBidi"/>
                <w:i/>
                <w:iCs/>
                <w:color w:val="000000" w:themeColor="text1"/>
                <w:szCs w:val="20"/>
              </w:rPr>
            </w:pPr>
            <w:r w:rsidRPr="00FF0D23">
              <w:rPr>
                <w:rFonts w:asciiTheme="majorBidi" w:hAnsiTheme="majorBidi" w:cstheme="majorBidi"/>
                <w:color w:val="000000" w:themeColor="text1"/>
                <w:szCs w:val="20"/>
              </w:rPr>
              <w:t xml:space="preserve">March </w:t>
            </w:r>
            <w:r w:rsidR="008445E1" w:rsidRPr="00FF0D23">
              <w:rPr>
                <w:rFonts w:asciiTheme="majorBidi" w:hAnsiTheme="majorBidi" w:cstheme="majorBidi"/>
                <w:color w:val="000000" w:themeColor="text1"/>
                <w:szCs w:val="20"/>
              </w:rPr>
              <w:t>19</w:t>
            </w:r>
          </w:p>
        </w:tc>
        <w:tc>
          <w:tcPr>
            <w:tcW w:w="3331" w:type="dxa"/>
          </w:tcPr>
          <w:p w14:paraId="20C8C7D4" w14:textId="748D9E9B" w:rsidR="00A77BFF" w:rsidRPr="00FF0D23" w:rsidRDefault="00A77BFF" w:rsidP="005F7E2E">
            <w:pPr>
              <w:pStyle w:val="Standard"/>
              <w:rPr>
                <w:rFonts w:asciiTheme="majorBidi" w:hAnsiTheme="majorBidi" w:cstheme="majorBidi"/>
                <w:szCs w:val="20"/>
              </w:rPr>
            </w:pPr>
            <w:r w:rsidRPr="00FF0D23">
              <w:rPr>
                <w:rFonts w:asciiTheme="majorBidi" w:hAnsiTheme="majorBidi" w:cstheme="majorBidi"/>
                <w:color w:val="C00000"/>
                <w:szCs w:val="20"/>
              </w:rPr>
              <w:t>Lab 3</w:t>
            </w:r>
          </w:p>
        </w:tc>
        <w:tc>
          <w:tcPr>
            <w:tcW w:w="2070" w:type="dxa"/>
          </w:tcPr>
          <w:p w14:paraId="4CC01EB0" w14:textId="77777777" w:rsidR="00A77BFF" w:rsidRPr="00FF0D23" w:rsidRDefault="00A77BFF" w:rsidP="005F7E2E">
            <w:pPr>
              <w:pStyle w:val="Standard"/>
              <w:rPr>
                <w:rFonts w:asciiTheme="majorBidi" w:hAnsiTheme="majorBidi" w:cstheme="majorBidi"/>
                <w:szCs w:val="20"/>
              </w:rPr>
            </w:pPr>
          </w:p>
        </w:tc>
        <w:tc>
          <w:tcPr>
            <w:tcW w:w="3595" w:type="dxa"/>
          </w:tcPr>
          <w:p w14:paraId="51A6D912" w14:textId="6BA8FB5D" w:rsidR="00A77BFF" w:rsidRPr="00FF0D23" w:rsidRDefault="00A77BFF" w:rsidP="005F7E2E">
            <w:pPr>
              <w:pStyle w:val="Standard"/>
              <w:rPr>
                <w:rFonts w:asciiTheme="majorBidi" w:hAnsiTheme="majorBidi" w:cstheme="majorBidi"/>
                <w:szCs w:val="20"/>
              </w:rPr>
            </w:pPr>
          </w:p>
        </w:tc>
      </w:tr>
      <w:tr w:rsidR="00A77BFF" w:rsidRPr="00454215" w14:paraId="33505CFA" w14:textId="25D3F3E8" w:rsidTr="008F6237">
        <w:tc>
          <w:tcPr>
            <w:tcW w:w="1074" w:type="dxa"/>
          </w:tcPr>
          <w:p w14:paraId="568B3339" w14:textId="5536F1F2" w:rsidR="00A77BFF" w:rsidRPr="00FF0D23" w:rsidRDefault="00454215"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Chapter 2</w:t>
            </w:r>
          </w:p>
          <w:p w14:paraId="66772B96" w14:textId="77777777" w:rsidR="00A77BFF" w:rsidRPr="00FF0D23" w:rsidRDefault="00A77BFF" w:rsidP="005F7E2E">
            <w:pPr>
              <w:pStyle w:val="Standard"/>
              <w:jc w:val="center"/>
              <w:rPr>
                <w:rFonts w:asciiTheme="majorBidi" w:hAnsiTheme="majorBidi" w:cstheme="majorBidi"/>
                <w:color w:val="000000" w:themeColor="text1"/>
                <w:szCs w:val="20"/>
              </w:rPr>
            </w:pPr>
          </w:p>
          <w:p w14:paraId="3B54976B" w14:textId="77777777" w:rsidR="00A77BFF" w:rsidRPr="00FF0D23" w:rsidRDefault="00A77BFF" w:rsidP="005F7E2E">
            <w:pPr>
              <w:pStyle w:val="Standard"/>
              <w:jc w:val="center"/>
              <w:rPr>
                <w:rFonts w:asciiTheme="majorBidi" w:hAnsiTheme="majorBidi" w:cstheme="majorBidi"/>
                <w:color w:val="000000" w:themeColor="text1"/>
                <w:szCs w:val="20"/>
              </w:rPr>
            </w:pPr>
          </w:p>
          <w:p w14:paraId="36C9C404" w14:textId="3B8D2DEB" w:rsidR="00A77BFF" w:rsidRPr="00FF0D23" w:rsidRDefault="00A77BFF"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March 26 </w:t>
            </w:r>
          </w:p>
          <w:p w14:paraId="596819BC" w14:textId="77777777" w:rsidR="00A77BFF" w:rsidRPr="00FF0D23" w:rsidRDefault="00A77BFF" w:rsidP="005F7E2E">
            <w:pPr>
              <w:pStyle w:val="Standard"/>
              <w:jc w:val="center"/>
              <w:rPr>
                <w:rFonts w:asciiTheme="majorBidi" w:hAnsiTheme="majorBidi" w:cstheme="majorBidi"/>
                <w:color w:val="000000" w:themeColor="text1"/>
                <w:szCs w:val="20"/>
              </w:rPr>
            </w:pPr>
          </w:p>
          <w:p w14:paraId="309020B0" w14:textId="32276005" w:rsidR="00A77BFF" w:rsidRPr="00FF0D23" w:rsidRDefault="00A77BFF" w:rsidP="005F7E2E">
            <w:pPr>
              <w:pStyle w:val="Standard"/>
              <w:jc w:val="center"/>
              <w:rPr>
                <w:rFonts w:asciiTheme="majorBidi" w:hAnsiTheme="majorBidi" w:cstheme="majorBidi"/>
                <w:color w:val="000000" w:themeColor="text1"/>
                <w:szCs w:val="20"/>
              </w:rPr>
            </w:pPr>
          </w:p>
        </w:tc>
        <w:tc>
          <w:tcPr>
            <w:tcW w:w="3331" w:type="dxa"/>
          </w:tcPr>
          <w:p w14:paraId="6B7B3FD5" w14:textId="77777777" w:rsidR="00A77BFF" w:rsidRPr="00FF0D23" w:rsidRDefault="00A77BFF" w:rsidP="00B86D74">
            <w:pPr>
              <w:ind w:left="288" w:hanging="288"/>
              <w:rPr>
                <w:rFonts w:ascii="Times New Roman" w:hAnsi="Times New Roman"/>
                <w:szCs w:val="20"/>
              </w:rPr>
            </w:pPr>
            <w:r w:rsidRPr="00FF0D23">
              <w:rPr>
                <w:rFonts w:ascii="Times New Roman" w:hAnsi="Times New Roman"/>
                <w:szCs w:val="20"/>
              </w:rPr>
              <w:t xml:space="preserve">Read about university courses and le </w:t>
            </w:r>
            <w:proofErr w:type="gramStart"/>
            <w:r w:rsidRPr="00FF0D23">
              <w:rPr>
                <w:rFonts w:ascii="Times New Roman" w:hAnsi="Times New Roman"/>
                <w:szCs w:val="20"/>
              </w:rPr>
              <w:t>bac</w:t>
            </w:r>
            <w:proofErr w:type="gramEnd"/>
            <w:r w:rsidRPr="00FF0D23">
              <w:rPr>
                <w:rFonts w:ascii="Times New Roman" w:hAnsi="Times New Roman"/>
                <w:szCs w:val="20"/>
              </w:rPr>
              <w:t xml:space="preserve"> </w:t>
            </w:r>
          </w:p>
          <w:p w14:paraId="724CCC08" w14:textId="77777777" w:rsidR="00A77BFF" w:rsidRPr="00FF0D23" w:rsidRDefault="00A77BFF" w:rsidP="00B86D74">
            <w:pPr>
              <w:ind w:left="288" w:hanging="288"/>
              <w:rPr>
                <w:rFonts w:ascii="Times New Roman" w:hAnsi="Times New Roman"/>
                <w:szCs w:val="20"/>
              </w:rPr>
            </w:pPr>
            <w:r w:rsidRPr="00FF0D23">
              <w:rPr>
                <w:rFonts w:ascii="Times New Roman" w:hAnsi="Times New Roman"/>
                <w:szCs w:val="20"/>
              </w:rPr>
              <w:t xml:space="preserve">Use </w:t>
            </w:r>
            <w:proofErr w:type="spellStart"/>
            <w:r w:rsidRPr="00FF0D23">
              <w:rPr>
                <w:rFonts w:ascii="Times New Roman" w:hAnsi="Times New Roman"/>
                <w:szCs w:val="20"/>
              </w:rPr>
              <w:t>avoir</w:t>
            </w:r>
            <w:proofErr w:type="spellEnd"/>
            <w:r w:rsidRPr="00FF0D23">
              <w:rPr>
                <w:rFonts w:ascii="Times New Roman" w:hAnsi="Times New Roman"/>
                <w:szCs w:val="20"/>
              </w:rPr>
              <w:t xml:space="preserve"> in the present </w:t>
            </w:r>
            <w:proofErr w:type="gramStart"/>
            <w:r w:rsidRPr="00FF0D23">
              <w:rPr>
                <w:rFonts w:ascii="Times New Roman" w:hAnsi="Times New Roman"/>
                <w:szCs w:val="20"/>
              </w:rPr>
              <w:t>tense</w:t>
            </w:r>
            <w:proofErr w:type="gramEnd"/>
          </w:p>
          <w:p w14:paraId="073C4047" w14:textId="77777777" w:rsidR="00A77BFF" w:rsidRPr="00FF0D23" w:rsidRDefault="00A77BFF" w:rsidP="00B86D74">
            <w:pPr>
              <w:ind w:left="288" w:hanging="288"/>
              <w:rPr>
                <w:rFonts w:ascii="Times New Roman" w:hAnsi="Times New Roman"/>
                <w:szCs w:val="20"/>
              </w:rPr>
            </w:pPr>
            <w:r w:rsidRPr="00FF0D23">
              <w:rPr>
                <w:rFonts w:ascii="Times New Roman" w:hAnsi="Times New Roman"/>
                <w:szCs w:val="20"/>
              </w:rPr>
              <w:t xml:space="preserve">Learn expressions with </w:t>
            </w:r>
            <w:proofErr w:type="spellStart"/>
            <w:proofErr w:type="gramStart"/>
            <w:r w:rsidRPr="00FF0D23">
              <w:rPr>
                <w:rFonts w:ascii="Times New Roman" w:hAnsi="Times New Roman"/>
                <w:szCs w:val="20"/>
              </w:rPr>
              <w:t>avoir</w:t>
            </w:r>
            <w:proofErr w:type="spellEnd"/>
            <w:proofErr w:type="gramEnd"/>
            <w:r w:rsidRPr="00FF0D23">
              <w:rPr>
                <w:rFonts w:ascii="Times New Roman" w:hAnsi="Times New Roman"/>
                <w:szCs w:val="20"/>
              </w:rPr>
              <w:t xml:space="preserve"> </w:t>
            </w:r>
          </w:p>
          <w:p w14:paraId="57FEAE93" w14:textId="77777777" w:rsidR="00A77BFF" w:rsidRPr="00FF0D23" w:rsidRDefault="00A77BFF" w:rsidP="00B86D74">
            <w:pPr>
              <w:pStyle w:val="Standard"/>
              <w:rPr>
                <w:rFonts w:ascii="Times New Roman" w:hAnsi="Times New Roman"/>
                <w:szCs w:val="20"/>
              </w:rPr>
            </w:pPr>
            <w:r w:rsidRPr="00FF0D23">
              <w:rPr>
                <w:rFonts w:ascii="Times New Roman" w:hAnsi="Times New Roman"/>
                <w:szCs w:val="20"/>
              </w:rPr>
              <w:t xml:space="preserve">Tell the </w:t>
            </w:r>
            <w:proofErr w:type="gramStart"/>
            <w:r w:rsidRPr="00FF0D23">
              <w:rPr>
                <w:rFonts w:ascii="Times New Roman" w:hAnsi="Times New Roman"/>
                <w:szCs w:val="20"/>
              </w:rPr>
              <w:t>time</w:t>
            </w:r>
            <w:proofErr w:type="gramEnd"/>
          </w:p>
          <w:p w14:paraId="6D0DA9E5" w14:textId="6576407D" w:rsidR="00A77BFF" w:rsidRPr="0075670A" w:rsidRDefault="00A77BFF" w:rsidP="0075670A">
            <w:pPr>
              <w:ind w:left="288" w:hanging="288"/>
              <w:rPr>
                <w:rFonts w:ascii="Times New Roman" w:hAnsi="Times New Roman"/>
                <w:szCs w:val="20"/>
              </w:rPr>
            </w:pPr>
            <w:r w:rsidRPr="00FF0D23">
              <w:rPr>
                <w:rFonts w:ascii="Times New Roman" w:hAnsi="Times New Roman"/>
                <w:szCs w:val="20"/>
              </w:rPr>
              <w:t>Learn to brainstorm before writing</w:t>
            </w:r>
          </w:p>
        </w:tc>
        <w:tc>
          <w:tcPr>
            <w:tcW w:w="2070" w:type="dxa"/>
          </w:tcPr>
          <w:p w14:paraId="4639E2D4" w14:textId="575333FE" w:rsidR="00A77BFF" w:rsidRPr="00FF0D23" w:rsidRDefault="008F6237" w:rsidP="008F6237">
            <w:pPr>
              <w:rPr>
                <w:rFonts w:ascii="Times New Roman" w:hAnsi="Times New Roman"/>
                <w:color w:val="C00000"/>
                <w:szCs w:val="20"/>
              </w:rPr>
            </w:pPr>
            <w:r w:rsidRPr="00D12A5A">
              <w:rPr>
                <w:rFonts w:ascii="Times New Roman" w:hAnsi="Times New Roman" w:cs="Times New Roman"/>
                <w:color w:val="C00000"/>
                <w:sz w:val="21"/>
                <w:szCs w:val="21"/>
              </w:rPr>
              <w:t>Watch the tutorial: Forming questions and expressing negation before attending the class.</w:t>
            </w:r>
          </w:p>
        </w:tc>
        <w:tc>
          <w:tcPr>
            <w:tcW w:w="3595" w:type="dxa"/>
          </w:tcPr>
          <w:p w14:paraId="3E1EC31A" w14:textId="0166222E" w:rsidR="00A77BFF" w:rsidRPr="00FF0D23" w:rsidRDefault="00A77BFF" w:rsidP="00B86D74">
            <w:pPr>
              <w:ind w:left="288" w:hanging="288"/>
              <w:rPr>
                <w:rFonts w:ascii="Times New Roman" w:hAnsi="Times New Roman"/>
                <w:color w:val="C00000"/>
                <w:szCs w:val="20"/>
                <w:lang w:val="fr-FR"/>
              </w:rPr>
            </w:pPr>
            <w:r w:rsidRPr="00FF0D23">
              <w:rPr>
                <w:rFonts w:ascii="Times New Roman" w:hAnsi="Times New Roman"/>
                <w:color w:val="C00000"/>
                <w:szCs w:val="20"/>
                <w:lang w:val="fr-FR"/>
              </w:rPr>
              <w:t xml:space="preserve">Unité </w:t>
            </w:r>
            <w:proofErr w:type="gramStart"/>
            <w:r w:rsidRPr="00FF0D23">
              <w:rPr>
                <w:rFonts w:ascii="Times New Roman" w:hAnsi="Times New Roman"/>
                <w:color w:val="C00000"/>
                <w:szCs w:val="20"/>
                <w:lang w:val="fr-FR"/>
              </w:rPr>
              <w:t>2:</w:t>
            </w:r>
            <w:proofErr w:type="gramEnd"/>
            <w:r w:rsidRPr="00FF0D23">
              <w:rPr>
                <w:rFonts w:ascii="Times New Roman" w:hAnsi="Times New Roman"/>
                <w:color w:val="C00000"/>
                <w:szCs w:val="20"/>
                <w:lang w:val="fr-FR"/>
              </w:rPr>
              <w:t xml:space="preserve"> </w:t>
            </w:r>
          </w:p>
          <w:p w14:paraId="6B81C552" w14:textId="77777777" w:rsidR="0075670A" w:rsidRDefault="00A77BFF" w:rsidP="00B01273">
            <w:pPr>
              <w:ind w:left="288" w:hanging="288"/>
              <w:rPr>
                <w:rFonts w:ascii="Times New Roman" w:hAnsi="Times New Roman"/>
                <w:szCs w:val="20"/>
                <w:lang w:val="fr-FR"/>
              </w:rPr>
            </w:pPr>
            <w:r w:rsidRPr="00FF0D23">
              <w:rPr>
                <w:rFonts w:ascii="Times New Roman" w:hAnsi="Times New Roman"/>
                <w:szCs w:val="20"/>
                <w:lang w:val="fr-FR"/>
              </w:rPr>
              <w:t>Roman-</w:t>
            </w:r>
            <w:proofErr w:type="gramStart"/>
            <w:r w:rsidRPr="00FF0D23">
              <w:rPr>
                <w:rFonts w:ascii="Times New Roman" w:hAnsi="Times New Roman"/>
                <w:szCs w:val="20"/>
                <w:lang w:val="fr-FR"/>
              </w:rPr>
              <w:t>photo:</w:t>
            </w:r>
            <w:proofErr w:type="gramEnd"/>
            <w:r w:rsidRPr="00FF0D23">
              <w:rPr>
                <w:rFonts w:ascii="Times New Roman" w:hAnsi="Times New Roman"/>
                <w:i/>
                <w:szCs w:val="20"/>
                <w:lang w:val="fr-FR"/>
              </w:rPr>
              <w:t xml:space="preserve"> Trop de devoirs!,</w:t>
            </w:r>
            <w:r w:rsidRPr="00FF0D23">
              <w:rPr>
                <w:rFonts w:ascii="Times New Roman" w:hAnsi="Times New Roman"/>
                <w:szCs w:val="20"/>
                <w:lang w:val="fr-FR"/>
              </w:rPr>
              <w:t xml:space="preserve"> pp. 50–</w:t>
            </w:r>
          </w:p>
          <w:p w14:paraId="64114049" w14:textId="4122B4E0" w:rsidR="00A77BFF" w:rsidRPr="00FF0D23" w:rsidRDefault="00A77BFF" w:rsidP="00B01273">
            <w:pPr>
              <w:ind w:left="288" w:hanging="288"/>
              <w:rPr>
                <w:rFonts w:ascii="Times New Roman" w:hAnsi="Times New Roman"/>
                <w:szCs w:val="20"/>
                <w:lang w:val="fr-FR"/>
              </w:rPr>
            </w:pPr>
            <w:r w:rsidRPr="00FF0D23">
              <w:rPr>
                <w:rFonts w:ascii="Times New Roman" w:hAnsi="Times New Roman"/>
                <w:szCs w:val="20"/>
                <w:lang w:val="fr-FR"/>
              </w:rPr>
              <w:t>51</w:t>
            </w:r>
          </w:p>
          <w:p w14:paraId="2CEC2CA2" w14:textId="3D2F9F20" w:rsidR="00A77BFF" w:rsidRPr="00FF0D23" w:rsidRDefault="00A77BFF" w:rsidP="00B01273">
            <w:pPr>
              <w:rPr>
                <w:rFonts w:ascii="Times New Roman" w:hAnsi="Times New Roman"/>
                <w:szCs w:val="20"/>
                <w:lang w:val="fr-FR"/>
              </w:rPr>
            </w:pPr>
            <w:r w:rsidRPr="00FF0D23">
              <w:rPr>
                <w:rFonts w:ascii="Times New Roman" w:hAnsi="Times New Roman"/>
                <w:szCs w:val="20"/>
                <w:lang w:val="fr-FR"/>
              </w:rPr>
              <w:t xml:space="preserve">Espace culture, pp. 70–71 </w:t>
            </w:r>
          </w:p>
          <w:p w14:paraId="2442D775" w14:textId="6C7BD3B9" w:rsidR="00A77BFF" w:rsidRPr="0075670A" w:rsidRDefault="00A77BFF" w:rsidP="0075670A">
            <w:pPr>
              <w:rPr>
                <w:rFonts w:ascii="Times New Roman" w:hAnsi="Times New Roman"/>
                <w:szCs w:val="20"/>
                <w:lang w:val="fr-FR"/>
              </w:rPr>
            </w:pPr>
            <w:r w:rsidRPr="00FF0D23">
              <w:rPr>
                <w:rFonts w:ascii="Times New Roman" w:hAnsi="Times New Roman"/>
                <w:szCs w:val="20"/>
                <w:lang w:val="fr-FR"/>
              </w:rPr>
              <w:t xml:space="preserve">Espace structures 2B.1: </w:t>
            </w:r>
            <w:proofErr w:type="spellStart"/>
            <w:r w:rsidRPr="00FF0D23">
              <w:rPr>
                <w:rFonts w:ascii="Times New Roman" w:hAnsi="Times New Roman"/>
                <w:i/>
                <w:szCs w:val="20"/>
                <w:lang w:val="fr-FR"/>
              </w:rPr>
              <w:t>Present</w:t>
            </w:r>
            <w:proofErr w:type="spellEnd"/>
            <w:r w:rsidRPr="00FF0D23">
              <w:rPr>
                <w:rFonts w:ascii="Times New Roman" w:hAnsi="Times New Roman"/>
                <w:i/>
                <w:szCs w:val="20"/>
                <w:lang w:val="fr-FR"/>
              </w:rPr>
              <w:t xml:space="preserve"> </w:t>
            </w:r>
            <w:proofErr w:type="spellStart"/>
            <w:r w:rsidRPr="00FF0D23">
              <w:rPr>
                <w:rFonts w:ascii="Times New Roman" w:hAnsi="Times New Roman"/>
                <w:i/>
                <w:szCs w:val="20"/>
                <w:lang w:val="fr-FR"/>
              </w:rPr>
              <w:t>tense</w:t>
            </w:r>
            <w:proofErr w:type="spellEnd"/>
            <w:r w:rsidRPr="00FF0D23">
              <w:rPr>
                <w:rFonts w:ascii="Times New Roman" w:hAnsi="Times New Roman"/>
                <w:i/>
                <w:szCs w:val="20"/>
                <w:lang w:val="fr-FR"/>
              </w:rPr>
              <w:t xml:space="preserve"> of </w:t>
            </w:r>
            <w:r w:rsidRPr="00FF0D23">
              <w:rPr>
                <w:rFonts w:ascii="Times New Roman" w:hAnsi="Times New Roman"/>
                <w:szCs w:val="20"/>
                <w:lang w:val="fr-FR"/>
              </w:rPr>
              <w:t xml:space="preserve">avoir, pp. 72–75 </w:t>
            </w:r>
          </w:p>
        </w:tc>
      </w:tr>
      <w:tr w:rsidR="00454215" w:rsidRPr="000C0168" w14:paraId="5B3FB00E" w14:textId="77777777" w:rsidTr="008F6237">
        <w:tc>
          <w:tcPr>
            <w:tcW w:w="1074" w:type="dxa"/>
          </w:tcPr>
          <w:p w14:paraId="3CCE227B" w14:textId="77777777" w:rsidR="007E2BC9" w:rsidRPr="00FF0D23" w:rsidRDefault="007E2BC9" w:rsidP="007E2BC9">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Chapter 2</w:t>
            </w:r>
          </w:p>
          <w:p w14:paraId="4B0D8F6A" w14:textId="77777777" w:rsidR="007E2BC9" w:rsidRPr="00FF0D23" w:rsidRDefault="007E2BC9" w:rsidP="007E2BC9">
            <w:pPr>
              <w:pStyle w:val="Standard"/>
              <w:jc w:val="center"/>
              <w:rPr>
                <w:rFonts w:asciiTheme="majorBidi" w:hAnsiTheme="majorBidi" w:cstheme="majorBidi"/>
                <w:color w:val="000000" w:themeColor="text1"/>
                <w:szCs w:val="20"/>
              </w:rPr>
            </w:pPr>
          </w:p>
          <w:p w14:paraId="6243C154" w14:textId="77777777" w:rsidR="007E2BC9" w:rsidRPr="00FF0D23" w:rsidRDefault="007E2BC9" w:rsidP="007E2BC9">
            <w:pPr>
              <w:pStyle w:val="Standard"/>
              <w:jc w:val="center"/>
              <w:rPr>
                <w:rFonts w:asciiTheme="majorBidi" w:hAnsiTheme="majorBidi" w:cstheme="majorBidi"/>
                <w:color w:val="000000" w:themeColor="text1"/>
                <w:szCs w:val="20"/>
              </w:rPr>
            </w:pPr>
          </w:p>
          <w:p w14:paraId="40A19B91" w14:textId="6C636100" w:rsidR="00454215" w:rsidRPr="00FF0D23" w:rsidRDefault="007E2BC9" w:rsidP="007E2BC9">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March 2</w:t>
            </w:r>
            <w:r>
              <w:rPr>
                <w:rFonts w:asciiTheme="majorBidi" w:hAnsiTheme="majorBidi" w:cstheme="majorBidi"/>
                <w:color w:val="000000" w:themeColor="text1"/>
                <w:szCs w:val="20"/>
              </w:rPr>
              <w:t>8</w:t>
            </w:r>
          </w:p>
        </w:tc>
        <w:tc>
          <w:tcPr>
            <w:tcW w:w="3331" w:type="dxa"/>
          </w:tcPr>
          <w:p w14:paraId="6B031262" w14:textId="77777777" w:rsidR="007E2BC9" w:rsidRPr="00FF0D23" w:rsidRDefault="007E2BC9" w:rsidP="007E2BC9">
            <w:pPr>
              <w:rPr>
                <w:rFonts w:ascii="Times New Roman" w:hAnsi="Times New Roman"/>
                <w:szCs w:val="20"/>
              </w:rPr>
            </w:pPr>
            <w:r w:rsidRPr="00FF0D23">
              <w:rPr>
                <w:rFonts w:ascii="Times New Roman" w:hAnsi="Times New Roman"/>
                <w:szCs w:val="20"/>
              </w:rPr>
              <w:t xml:space="preserve">Listen for </w:t>
            </w:r>
            <w:proofErr w:type="gramStart"/>
            <w:r w:rsidRPr="00FF0D23">
              <w:rPr>
                <w:rFonts w:ascii="Times New Roman" w:hAnsi="Times New Roman"/>
                <w:szCs w:val="20"/>
              </w:rPr>
              <w:t>cognates</w:t>
            </w:r>
            <w:proofErr w:type="gramEnd"/>
          </w:p>
          <w:p w14:paraId="6FE51A2E" w14:textId="77777777" w:rsidR="007E2BC9" w:rsidRPr="00FF0D23" w:rsidRDefault="007E2BC9" w:rsidP="007E2BC9">
            <w:pPr>
              <w:ind w:left="288" w:hanging="288"/>
              <w:rPr>
                <w:rFonts w:ascii="Times New Roman" w:hAnsi="Times New Roman"/>
                <w:szCs w:val="20"/>
              </w:rPr>
            </w:pPr>
            <w:r w:rsidRPr="00FF0D23">
              <w:rPr>
                <w:rFonts w:ascii="Times New Roman" w:hAnsi="Times New Roman"/>
                <w:szCs w:val="20"/>
              </w:rPr>
              <w:t xml:space="preserve">Predict reading content though </w:t>
            </w:r>
            <w:proofErr w:type="gramStart"/>
            <w:r w:rsidRPr="00FF0D23">
              <w:rPr>
                <w:rFonts w:ascii="Times New Roman" w:hAnsi="Times New Roman"/>
                <w:szCs w:val="20"/>
              </w:rPr>
              <w:t>format</w:t>
            </w:r>
            <w:proofErr w:type="gramEnd"/>
          </w:p>
          <w:p w14:paraId="12D9F068" w14:textId="432A5C29" w:rsidR="00454215" w:rsidRPr="00FF0D23" w:rsidRDefault="007E2BC9" w:rsidP="007E2BC9">
            <w:pPr>
              <w:ind w:left="288" w:hanging="288"/>
              <w:rPr>
                <w:rFonts w:ascii="Times New Roman" w:hAnsi="Times New Roman"/>
                <w:szCs w:val="20"/>
              </w:rPr>
            </w:pPr>
            <w:r w:rsidRPr="00FF0D23">
              <w:rPr>
                <w:rFonts w:ascii="Times New Roman" w:hAnsi="Times New Roman"/>
                <w:szCs w:val="20"/>
              </w:rPr>
              <w:t>Write a personal description</w:t>
            </w:r>
          </w:p>
        </w:tc>
        <w:tc>
          <w:tcPr>
            <w:tcW w:w="2070" w:type="dxa"/>
          </w:tcPr>
          <w:p w14:paraId="4DE87A61" w14:textId="7770B56D" w:rsidR="00454215" w:rsidRPr="00FF0D23" w:rsidRDefault="00454215" w:rsidP="008445E1">
            <w:pPr>
              <w:rPr>
                <w:rFonts w:ascii="Times New Roman" w:hAnsi="Times New Roman"/>
                <w:color w:val="C00000"/>
                <w:szCs w:val="20"/>
              </w:rPr>
            </w:pPr>
          </w:p>
        </w:tc>
        <w:tc>
          <w:tcPr>
            <w:tcW w:w="3595" w:type="dxa"/>
          </w:tcPr>
          <w:p w14:paraId="5F216EC3" w14:textId="77777777" w:rsidR="0075670A" w:rsidRDefault="007E2BC9" w:rsidP="007E2BC9">
            <w:pPr>
              <w:ind w:left="288" w:hanging="288"/>
              <w:rPr>
                <w:rFonts w:ascii="Times New Roman" w:hAnsi="Times New Roman"/>
                <w:szCs w:val="20"/>
              </w:rPr>
            </w:pPr>
            <w:proofErr w:type="spellStart"/>
            <w:r w:rsidRPr="007E2BC9">
              <w:rPr>
                <w:rFonts w:ascii="Times New Roman" w:hAnsi="Times New Roman"/>
                <w:szCs w:val="20"/>
              </w:rPr>
              <w:t>Espace</w:t>
            </w:r>
            <w:proofErr w:type="spellEnd"/>
            <w:r w:rsidRPr="007E2BC9">
              <w:rPr>
                <w:rFonts w:ascii="Times New Roman" w:hAnsi="Times New Roman"/>
                <w:szCs w:val="20"/>
              </w:rPr>
              <w:t xml:space="preserve"> structures 2B.2:</w:t>
            </w:r>
            <w:r w:rsidRPr="007E2BC9">
              <w:rPr>
                <w:rFonts w:ascii="Times New Roman" w:hAnsi="Times New Roman"/>
                <w:i/>
                <w:szCs w:val="20"/>
              </w:rPr>
              <w:t xml:space="preserve"> Telling time, </w:t>
            </w:r>
            <w:r w:rsidRPr="007E2BC9">
              <w:rPr>
                <w:rFonts w:ascii="Times New Roman" w:hAnsi="Times New Roman"/>
                <w:szCs w:val="20"/>
              </w:rPr>
              <w:t xml:space="preserve">pp. </w:t>
            </w:r>
          </w:p>
          <w:p w14:paraId="5D998D5F" w14:textId="0494E4FD" w:rsidR="007E2BC9" w:rsidRPr="008F6237" w:rsidRDefault="007E2BC9" w:rsidP="007E2BC9">
            <w:pPr>
              <w:ind w:left="288" w:hanging="288"/>
              <w:rPr>
                <w:rFonts w:ascii="Times New Roman" w:hAnsi="Times New Roman"/>
                <w:szCs w:val="20"/>
                <w:lang w:val="fr-FR"/>
              </w:rPr>
            </w:pPr>
            <w:r w:rsidRPr="008F6237">
              <w:rPr>
                <w:rFonts w:ascii="Times New Roman" w:hAnsi="Times New Roman"/>
                <w:szCs w:val="20"/>
                <w:lang w:val="fr-FR"/>
              </w:rPr>
              <w:t>76–79</w:t>
            </w:r>
          </w:p>
          <w:p w14:paraId="66D1605B" w14:textId="77777777" w:rsidR="007E2BC9" w:rsidRPr="00FF0D23" w:rsidRDefault="007E2BC9" w:rsidP="007E2BC9">
            <w:pPr>
              <w:ind w:left="288" w:hanging="288"/>
              <w:rPr>
                <w:rFonts w:ascii="Times New Roman" w:hAnsi="Times New Roman"/>
                <w:szCs w:val="20"/>
                <w:lang w:val="fr-FR"/>
              </w:rPr>
            </w:pPr>
            <w:proofErr w:type="gramStart"/>
            <w:r w:rsidRPr="00FF0D23">
              <w:rPr>
                <w:rFonts w:ascii="Times New Roman" w:hAnsi="Times New Roman"/>
                <w:szCs w:val="20"/>
                <w:lang w:val="fr-FR"/>
              </w:rPr>
              <w:t>Panorama:</w:t>
            </w:r>
            <w:proofErr w:type="gramEnd"/>
            <w:r w:rsidRPr="00FF0D23">
              <w:rPr>
                <w:rFonts w:ascii="Times New Roman" w:hAnsi="Times New Roman"/>
                <w:i/>
                <w:szCs w:val="20"/>
                <w:lang w:val="fr-FR"/>
              </w:rPr>
              <w:t xml:space="preserve"> La France, </w:t>
            </w:r>
            <w:r w:rsidRPr="00FF0D23">
              <w:rPr>
                <w:rFonts w:ascii="Times New Roman" w:hAnsi="Times New Roman"/>
                <w:szCs w:val="20"/>
                <w:lang w:val="fr-FR"/>
              </w:rPr>
              <w:t>pp. 82–83</w:t>
            </w:r>
          </w:p>
          <w:p w14:paraId="096A8404" w14:textId="77777777" w:rsidR="007E2BC9" w:rsidRPr="00FF0D23" w:rsidRDefault="007E2BC9" w:rsidP="007E2BC9">
            <w:pPr>
              <w:ind w:left="288" w:hanging="288"/>
              <w:rPr>
                <w:rFonts w:ascii="Times New Roman" w:hAnsi="Times New Roman"/>
                <w:szCs w:val="20"/>
                <w:lang w:val="fr-FR"/>
              </w:rPr>
            </w:pPr>
            <w:r w:rsidRPr="00FF0D23">
              <w:rPr>
                <w:rFonts w:ascii="Times New Roman" w:hAnsi="Times New Roman"/>
                <w:szCs w:val="20"/>
                <w:lang w:val="fr-FR"/>
              </w:rPr>
              <w:t>Lecture, pp. 84–85</w:t>
            </w:r>
          </w:p>
          <w:p w14:paraId="2C09306F" w14:textId="77777777" w:rsidR="0075670A" w:rsidRDefault="007E2BC9" w:rsidP="007E2BC9">
            <w:pPr>
              <w:ind w:left="288" w:hanging="288"/>
              <w:rPr>
                <w:rFonts w:ascii="Times New Roman" w:hAnsi="Times New Roman"/>
                <w:szCs w:val="20"/>
                <w:lang w:val="fr-FR"/>
              </w:rPr>
            </w:pPr>
            <w:proofErr w:type="gramStart"/>
            <w:r w:rsidRPr="00FF0D23">
              <w:rPr>
                <w:rFonts w:ascii="Times New Roman" w:hAnsi="Times New Roman"/>
                <w:szCs w:val="20"/>
                <w:lang w:val="fr-FR"/>
              </w:rPr>
              <w:t>Écriture:</w:t>
            </w:r>
            <w:proofErr w:type="gramEnd"/>
            <w:r w:rsidRPr="00FF0D23">
              <w:rPr>
                <w:rFonts w:ascii="Times New Roman" w:hAnsi="Times New Roman"/>
                <w:i/>
                <w:szCs w:val="20"/>
                <w:lang w:val="fr-FR"/>
              </w:rPr>
              <w:t xml:space="preserve"> Une description personnelle, </w:t>
            </w:r>
            <w:r w:rsidRPr="00FF0D23">
              <w:rPr>
                <w:rFonts w:ascii="Times New Roman" w:hAnsi="Times New Roman"/>
                <w:szCs w:val="20"/>
                <w:lang w:val="fr-FR"/>
              </w:rPr>
              <w:t xml:space="preserve">pp. </w:t>
            </w:r>
          </w:p>
          <w:p w14:paraId="6AABC8B5" w14:textId="20A3192A" w:rsidR="00454215" w:rsidRPr="00FF0D23" w:rsidRDefault="007E2BC9" w:rsidP="007E2BC9">
            <w:pPr>
              <w:ind w:left="288" w:hanging="288"/>
              <w:rPr>
                <w:rFonts w:ascii="Times New Roman" w:hAnsi="Times New Roman"/>
                <w:color w:val="C00000"/>
                <w:szCs w:val="20"/>
                <w:lang w:val="fr-FR"/>
              </w:rPr>
            </w:pPr>
            <w:r w:rsidRPr="00FF0D23">
              <w:rPr>
                <w:rFonts w:ascii="Times New Roman" w:hAnsi="Times New Roman"/>
                <w:szCs w:val="20"/>
                <w:lang w:val="fr-FR"/>
              </w:rPr>
              <w:t>86–87</w:t>
            </w:r>
          </w:p>
        </w:tc>
      </w:tr>
      <w:tr w:rsidR="00A77BFF" w:rsidRPr="00FF0D23" w14:paraId="2854B50C" w14:textId="77777777" w:rsidTr="008F6237">
        <w:tc>
          <w:tcPr>
            <w:tcW w:w="1074" w:type="dxa"/>
          </w:tcPr>
          <w:p w14:paraId="66372C39" w14:textId="39B1A49C" w:rsidR="00A77BFF" w:rsidRPr="00FF0D23" w:rsidRDefault="00A77BFF" w:rsidP="005F7E2E">
            <w:pPr>
              <w:pStyle w:val="Standard"/>
              <w:jc w:val="center"/>
              <w:rPr>
                <w:rFonts w:asciiTheme="majorBidi" w:hAnsiTheme="majorBidi" w:cstheme="majorBidi"/>
                <w:i/>
                <w:iCs/>
                <w:color w:val="000000" w:themeColor="text1"/>
                <w:szCs w:val="20"/>
                <w:lang w:val="fr-FR"/>
              </w:rPr>
            </w:pPr>
            <w:r w:rsidRPr="00FF0D23">
              <w:rPr>
                <w:rFonts w:asciiTheme="majorBidi" w:hAnsiTheme="majorBidi" w:cstheme="majorBidi"/>
                <w:color w:val="000000" w:themeColor="text1"/>
                <w:szCs w:val="20"/>
                <w:lang w:val="fr-FR"/>
              </w:rPr>
              <w:t xml:space="preserve">March </w:t>
            </w:r>
            <w:r w:rsidR="008445E1" w:rsidRPr="00FF0D23">
              <w:rPr>
                <w:rFonts w:asciiTheme="majorBidi" w:hAnsiTheme="majorBidi" w:cstheme="majorBidi"/>
                <w:color w:val="000000" w:themeColor="text1"/>
                <w:szCs w:val="20"/>
                <w:lang w:val="fr-FR"/>
              </w:rPr>
              <w:t>28</w:t>
            </w:r>
          </w:p>
        </w:tc>
        <w:tc>
          <w:tcPr>
            <w:tcW w:w="3331" w:type="dxa"/>
          </w:tcPr>
          <w:p w14:paraId="6DA87AB2" w14:textId="35E8B7D5" w:rsidR="00A77BFF" w:rsidRPr="00FF0D23" w:rsidRDefault="008445E1" w:rsidP="005F7E2E">
            <w:pPr>
              <w:pStyle w:val="Standard"/>
              <w:rPr>
                <w:rFonts w:asciiTheme="majorBidi" w:hAnsiTheme="majorBidi" w:cstheme="majorBidi"/>
                <w:szCs w:val="20"/>
                <w:lang w:val="fr-FR"/>
              </w:rPr>
            </w:pPr>
            <w:proofErr w:type="spellStart"/>
            <w:r w:rsidRPr="00FF0D23">
              <w:rPr>
                <w:rFonts w:asciiTheme="majorBidi" w:hAnsiTheme="majorBidi" w:cstheme="majorBidi"/>
                <w:szCs w:val="20"/>
                <w:lang w:val="fr-FR"/>
              </w:rPr>
              <w:t>Lab</w:t>
            </w:r>
            <w:proofErr w:type="spellEnd"/>
            <w:r w:rsidRPr="00FF0D23">
              <w:rPr>
                <w:rFonts w:asciiTheme="majorBidi" w:hAnsiTheme="majorBidi" w:cstheme="majorBidi"/>
                <w:szCs w:val="20"/>
                <w:lang w:val="fr-FR"/>
              </w:rPr>
              <w:t xml:space="preserve"> 4</w:t>
            </w:r>
          </w:p>
        </w:tc>
        <w:tc>
          <w:tcPr>
            <w:tcW w:w="2070" w:type="dxa"/>
          </w:tcPr>
          <w:p w14:paraId="3D5D2A83" w14:textId="77777777" w:rsidR="00A77BFF" w:rsidRPr="00FF0D23" w:rsidRDefault="00A77BFF" w:rsidP="005F7E2E">
            <w:pPr>
              <w:pStyle w:val="Standard"/>
              <w:rPr>
                <w:rFonts w:asciiTheme="majorBidi" w:hAnsiTheme="majorBidi" w:cstheme="majorBidi"/>
                <w:szCs w:val="20"/>
                <w:lang w:val="fr-FR"/>
              </w:rPr>
            </w:pPr>
          </w:p>
        </w:tc>
        <w:tc>
          <w:tcPr>
            <w:tcW w:w="3595" w:type="dxa"/>
          </w:tcPr>
          <w:p w14:paraId="7377DF65" w14:textId="35B0092F" w:rsidR="00A77BFF" w:rsidRPr="00FF0D23" w:rsidRDefault="00A77BFF" w:rsidP="005F7E2E">
            <w:pPr>
              <w:pStyle w:val="Standard"/>
              <w:rPr>
                <w:rFonts w:asciiTheme="majorBidi" w:hAnsiTheme="majorBidi" w:cstheme="majorBidi"/>
                <w:szCs w:val="20"/>
                <w:lang w:val="fr-FR"/>
              </w:rPr>
            </w:pPr>
          </w:p>
        </w:tc>
      </w:tr>
      <w:tr w:rsidR="00A77BFF" w:rsidRPr="000C0168" w14:paraId="176D16BA" w14:textId="06525712" w:rsidTr="008F6237">
        <w:tc>
          <w:tcPr>
            <w:tcW w:w="1074" w:type="dxa"/>
          </w:tcPr>
          <w:p w14:paraId="067ECB56" w14:textId="77777777" w:rsidR="007E2BC9" w:rsidRDefault="007E2BC9"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Chapter 3</w:t>
            </w:r>
          </w:p>
          <w:p w14:paraId="11E37191" w14:textId="5BE54B18" w:rsidR="000858E7" w:rsidRPr="00FF0D23" w:rsidRDefault="00A77BFF"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April </w:t>
            </w:r>
          </w:p>
          <w:p w14:paraId="38EC9DBF" w14:textId="533941EC" w:rsidR="00A77BFF" w:rsidRPr="00FF0D23" w:rsidRDefault="00A77BFF"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2 </w:t>
            </w:r>
          </w:p>
          <w:p w14:paraId="2D0BA283" w14:textId="56A2CE21" w:rsidR="00A77BFF" w:rsidRPr="00FF0D23" w:rsidRDefault="00A77BFF" w:rsidP="0075670A">
            <w:pPr>
              <w:pStyle w:val="Standard"/>
              <w:rPr>
                <w:rFonts w:asciiTheme="majorBidi" w:hAnsiTheme="majorBidi" w:cstheme="majorBidi"/>
                <w:i/>
                <w:iCs/>
                <w:color w:val="000000" w:themeColor="text1"/>
                <w:szCs w:val="20"/>
              </w:rPr>
            </w:pPr>
          </w:p>
        </w:tc>
        <w:tc>
          <w:tcPr>
            <w:tcW w:w="3331" w:type="dxa"/>
          </w:tcPr>
          <w:p w14:paraId="66EF697D" w14:textId="28C63AD2" w:rsidR="00C673AF" w:rsidRDefault="00C673AF" w:rsidP="0076020F">
            <w:pPr>
              <w:rPr>
                <w:rFonts w:ascii="Times New Roman" w:hAnsi="Times New Roman"/>
                <w:szCs w:val="20"/>
              </w:rPr>
            </w:pPr>
            <w:r>
              <w:rPr>
                <w:rFonts w:ascii="Times New Roman" w:hAnsi="Times New Roman"/>
                <w:color w:val="C00000"/>
                <w:szCs w:val="20"/>
              </w:rPr>
              <w:t>E</w:t>
            </w:r>
            <w:r>
              <w:rPr>
                <w:rFonts w:ascii="Times New Roman" w:hAnsi="Times New Roman"/>
                <w:color w:val="C00000"/>
                <w:szCs w:val="20"/>
              </w:rPr>
              <w:t>xam 2</w:t>
            </w:r>
            <w:r w:rsidR="008F6237">
              <w:rPr>
                <w:rFonts w:ascii="Times New Roman" w:hAnsi="Times New Roman"/>
                <w:color w:val="C00000"/>
                <w:szCs w:val="20"/>
              </w:rPr>
              <w:t xml:space="preserve"> chapter 2</w:t>
            </w:r>
          </w:p>
          <w:p w14:paraId="1D986E52" w14:textId="3E9B4D40" w:rsidR="00A77BFF" w:rsidRPr="00FF0D23" w:rsidRDefault="00A77BFF" w:rsidP="0076020F">
            <w:pPr>
              <w:rPr>
                <w:rFonts w:ascii="Times New Roman" w:hAnsi="Times New Roman"/>
                <w:szCs w:val="20"/>
              </w:rPr>
            </w:pPr>
            <w:r w:rsidRPr="00FF0D23">
              <w:rPr>
                <w:rFonts w:ascii="Times New Roman" w:hAnsi="Times New Roman"/>
                <w:szCs w:val="20"/>
              </w:rPr>
              <w:t xml:space="preserve">Talk about family members and marital </w:t>
            </w:r>
            <w:proofErr w:type="gramStart"/>
            <w:r w:rsidRPr="00FF0D23">
              <w:rPr>
                <w:rFonts w:ascii="Times New Roman" w:hAnsi="Times New Roman"/>
                <w:szCs w:val="20"/>
              </w:rPr>
              <w:t>status</w:t>
            </w:r>
            <w:proofErr w:type="gramEnd"/>
          </w:p>
          <w:p w14:paraId="4C10A69D" w14:textId="0C17197A" w:rsidR="00A77BFF" w:rsidRPr="00FF0D23" w:rsidRDefault="00A77BFF" w:rsidP="0075670A">
            <w:pPr>
              <w:ind w:left="288" w:hanging="288"/>
              <w:rPr>
                <w:rFonts w:ascii="Times New Roman" w:hAnsi="Times New Roman"/>
                <w:szCs w:val="20"/>
              </w:rPr>
            </w:pPr>
            <w:r w:rsidRPr="00FF0D23">
              <w:rPr>
                <w:rFonts w:ascii="Times New Roman" w:hAnsi="Times New Roman"/>
                <w:szCs w:val="20"/>
              </w:rPr>
              <w:t>Talk about pets</w:t>
            </w:r>
          </w:p>
        </w:tc>
        <w:tc>
          <w:tcPr>
            <w:tcW w:w="2070" w:type="dxa"/>
          </w:tcPr>
          <w:p w14:paraId="15B586BB" w14:textId="5ACB26C5" w:rsidR="00A77BFF" w:rsidRPr="0075670A" w:rsidRDefault="00C673AF" w:rsidP="00C673AF">
            <w:pPr>
              <w:pStyle w:val="Heading1"/>
              <w:rPr>
                <w:rFonts w:ascii="Times New Roman" w:hAnsi="Times New Roman"/>
                <w:color w:val="C00000"/>
                <w:sz w:val="22"/>
                <w:szCs w:val="22"/>
              </w:rPr>
            </w:pPr>
            <w:r w:rsidRPr="0075670A">
              <w:rPr>
                <w:rFonts w:ascii="Times New Roman" w:hAnsi="Times New Roman"/>
                <w:color w:val="C00000"/>
                <w:sz w:val="22"/>
                <w:szCs w:val="22"/>
              </w:rPr>
              <w:t>Study for exam 2</w:t>
            </w:r>
          </w:p>
        </w:tc>
        <w:tc>
          <w:tcPr>
            <w:tcW w:w="3595" w:type="dxa"/>
          </w:tcPr>
          <w:p w14:paraId="06ECE059" w14:textId="3A34C6A5" w:rsidR="00A77BFF" w:rsidRPr="00FF0D23" w:rsidRDefault="00A77BFF" w:rsidP="00B86D74">
            <w:pPr>
              <w:ind w:left="288" w:hanging="288"/>
              <w:rPr>
                <w:rFonts w:ascii="Times New Roman" w:hAnsi="Times New Roman"/>
                <w:color w:val="C00000"/>
                <w:szCs w:val="20"/>
                <w:lang w:val="fr-FR"/>
              </w:rPr>
            </w:pPr>
            <w:r w:rsidRPr="00FF0D23">
              <w:rPr>
                <w:rFonts w:ascii="Times New Roman" w:hAnsi="Times New Roman"/>
                <w:color w:val="C00000"/>
                <w:szCs w:val="20"/>
                <w:lang w:val="fr-FR"/>
              </w:rPr>
              <w:t xml:space="preserve">Unité </w:t>
            </w:r>
            <w:proofErr w:type="gramStart"/>
            <w:r w:rsidRPr="00FF0D23">
              <w:rPr>
                <w:rFonts w:ascii="Times New Roman" w:hAnsi="Times New Roman"/>
                <w:color w:val="C00000"/>
                <w:szCs w:val="20"/>
                <w:lang w:val="fr-FR"/>
              </w:rPr>
              <w:t>3:</w:t>
            </w:r>
            <w:proofErr w:type="gramEnd"/>
            <w:r w:rsidRPr="00FF0D23">
              <w:rPr>
                <w:rFonts w:ascii="Times New Roman" w:hAnsi="Times New Roman"/>
                <w:color w:val="C00000"/>
                <w:szCs w:val="20"/>
                <w:lang w:val="fr-FR"/>
              </w:rPr>
              <w:t xml:space="preserve"> </w:t>
            </w:r>
            <w:r w:rsidRPr="00FF0D23">
              <w:rPr>
                <w:rFonts w:ascii="Times New Roman" w:hAnsi="Times New Roman"/>
                <w:i/>
                <w:color w:val="C00000"/>
                <w:szCs w:val="20"/>
                <w:lang w:val="fr-FR"/>
              </w:rPr>
              <w:t>La famille et les copains</w:t>
            </w:r>
            <w:r w:rsidRPr="00FF0D23">
              <w:rPr>
                <w:rFonts w:ascii="Times New Roman" w:hAnsi="Times New Roman"/>
                <w:color w:val="C00000"/>
                <w:szCs w:val="20"/>
                <w:lang w:val="fr-FR"/>
              </w:rPr>
              <w:t xml:space="preserve"> </w:t>
            </w:r>
          </w:p>
          <w:p w14:paraId="486766A9" w14:textId="77777777" w:rsidR="00A77BFF" w:rsidRPr="00FF0D23" w:rsidRDefault="00A77BFF" w:rsidP="00977F7E">
            <w:pPr>
              <w:rPr>
                <w:rFonts w:ascii="Times New Roman" w:hAnsi="Times New Roman"/>
                <w:szCs w:val="20"/>
                <w:lang w:val="fr-FR"/>
              </w:rPr>
            </w:pPr>
            <w:r w:rsidRPr="00FF0D23">
              <w:rPr>
                <w:rFonts w:ascii="Times New Roman" w:hAnsi="Times New Roman"/>
                <w:szCs w:val="20"/>
                <w:lang w:val="fr-FR"/>
              </w:rPr>
              <w:t xml:space="preserve">Espace </w:t>
            </w:r>
            <w:proofErr w:type="gramStart"/>
            <w:r w:rsidRPr="00FF0D23">
              <w:rPr>
                <w:rFonts w:ascii="Times New Roman" w:hAnsi="Times New Roman"/>
                <w:szCs w:val="20"/>
                <w:lang w:val="fr-FR"/>
              </w:rPr>
              <w:t>contextes:</w:t>
            </w:r>
            <w:proofErr w:type="gramEnd"/>
            <w:r w:rsidRPr="00FF0D23">
              <w:rPr>
                <w:rFonts w:ascii="Times New Roman" w:hAnsi="Times New Roman"/>
                <w:i/>
                <w:szCs w:val="20"/>
                <w:lang w:val="fr-FR"/>
              </w:rPr>
              <w:t xml:space="preserve"> La famille de Marie Laval,</w:t>
            </w:r>
            <w:r w:rsidRPr="00FF0D23">
              <w:rPr>
                <w:rFonts w:ascii="Times New Roman" w:hAnsi="Times New Roman"/>
                <w:szCs w:val="20"/>
                <w:lang w:val="fr-FR"/>
              </w:rPr>
              <w:t xml:space="preserve"> pp. 90–92</w:t>
            </w:r>
          </w:p>
          <w:p w14:paraId="32663E34" w14:textId="174F8F4D" w:rsidR="00A77BFF" w:rsidRPr="00FF0D23" w:rsidRDefault="00A77BFF" w:rsidP="00977F7E">
            <w:pPr>
              <w:rPr>
                <w:rFonts w:ascii="Times New Roman" w:hAnsi="Times New Roman" w:cs="Times New Roman"/>
                <w:lang w:val="fr-FR"/>
              </w:rPr>
            </w:pPr>
          </w:p>
        </w:tc>
      </w:tr>
      <w:tr w:rsidR="007E2BC9" w:rsidRPr="00FF0D23" w14:paraId="6CC88A68" w14:textId="77777777" w:rsidTr="008F6237">
        <w:tc>
          <w:tcPr>
            <w:tcW w:w="1074" w:type="dxa"/>
          </w:tcPr>
          <w:p w14:paraId="15E8CB05" w14:textId="77777777" w:rsidR="007E2BC9" w:rsidRDefault="007E2BC9" w:rsidP="007E2BC9">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Chapter 3</w:t>
            </w:r>
          </w:p>
          <w:p w14:paraId="1EC12DA6" w14:textId="77777777" w:rsidR="007E2BC9" w:rsidRPr="00FF0D23" w:rsidRDefault="007E2BC9" w:rsidP="007E2BC9">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April </w:t>
            </w:r>
          </w:p>
          <w:p w14:paraId="32A74248" w14:textId="0A936292" w:rsidR="007E2BC9" w:rsidRPr="00FF0D23" w:rsidRDefault="007E2BC9" w:rsidP="007E2BC9">
            <w:pPr>
              <w:pStyle w:val="Standard"/>
              <w:jc w:val="center"/>
              <w:rPr>
                <w:rFonts w:asciiTheme="majorBidi" w:hAnsiTheme="majorBidi" w:cstheme="majorBidi"/>
                <w:color w:val="000000" w:themeColor="text1"/>
                <w:szCs w:val="20"/>
              </w:rPr>
            </w:pPr>
            <w:r>
              <w:rPr>
                <w:rFonts w:asciiTheme="majorBidi" w:hAnsiTheme="majorBidi" w:cstheme="majorBidi"/>
                <w:color w:val="000000" w:themeColor="text1"/>
                <w:szCs w:val="20"/>
              </w:rPr>
              <w:t>4</w:t>
            </w:r>
          </w:p>
        </w:tc>
        <w:tc>
          <w:tcPr>
            <w:tcW w:w="3331" w:type="dxa"/>
          </w:tcPr>
          <w:p w14:paraId="0CE9CD6C" w14:textId="77777777" w:rsidR="00C673AF" w:rsidRPr="00FF0D23" w:rsidRDefault="00C673AF" w:rsidP="00C673AF">
            <w:pPr>
              <w:ind w:left="288" w:hanging="288"/>
              <w:rPr>
                <w:rFonts w:ascii="Times New Roman" w:hAnsi="Times New Roman"/>
                <w:szCs w:val="20"/>
              </w:rPr>
            </w:pPr>
            <w:r w:rsidRPr="00FF0D23">
              <w:rPr>
                <w:rFonts w:ascii="Times New Roman" w:hAnsi="Times New Roman"/>
                <w:szCs w:val="20"/>
              </w:rPr>
              <w:t xml:space="preserve">Use descriptive </w:t>
            </w:r>
            <w:proofErr w:type="gramStart"/>
            <w:r w:rsidRPr="00FF0D23">
              <w:rPr>
                <w:rFonts w:ascii="Times New Roman" w:hAnsi="Times New Roman"/>
                <w:szCs w:val="20"/>
              </w:rPr>
              <w:t>adjectives</w:t>
            </w:r>
            <w:proofErr w:type="gramEnd"/>
          </w:p>
          <w:p w14:paraId="29D7AD52" w14:textId="77777777" w:rsidR="007E2BC9" w:rsidRPr="00FF0D23" w:rsidRDefault="007E2BC9" w:rsidP="007E2BC9">
            <w:pPr>
              <w:rPr>
                <w:rFonts w:ascii="Times New Roman" w:hAnsi="Times New Roman"/>
                <w:szCs w:val="20"/>
              </w:rPr>
            </w:pPr>
            <w:r w:rsidRPr="00FF0D23">
              <w:rPr>
                <w:rFonts w:ascii="Times New Roman" w:hAnsi="Times New Roman"/>
                <w:szCs w:val="20"/>
              </w:rPr>
              <w:t xml:space="preserve">Learn about </w:t>
            </w:r>
            <w:proofErr w:type="spellStart"/>
            <w:r w:rsidRPr="00FF0D23">
              <w:rPr>
                <w:rFonts w:ascii="Times New Roman" w:hAnsi="Times New Roman"/>
                <w:szCs w:val="20"/>
              </w:rPr>
              <w:t>l’accent</w:t>
            </w:r>
            <w:proofErr w:type="spellEnd"/>
            <w:r w:rsidRPr="00FF0D23">
              <w:rPr>
                <w:rFonts w:ascii="Times New Roman" w:hAnsi="Times New Roman"/>
                <w:szCs w:val="20"/>
              </w:rPr>
              <w:t xml:space="preserve"> </w:t>
            </w:r>
            <w:proofErr w:type="spellStart"/>
            <w:r w:rsidRPr="00FF0D23">
              <w:rPr>
                <w:rFonts w:ascii="Times New Roman" w:hAnsi="Times New Roman"/>
                <w:szCs w:val="20"/>
              </w:rPr>
              <w:t>aigu</w:t>
            </w:r>
            <w:proofErr w:type="spellEnd"/>
            <w:r w:rsidRPr="00FF0D23">
              <w:rPr>
                <w:rFonts w:ascii="Times New Roman" w:hAnsi="Times New Roman"/>
                <w:szCs w:val="20"/>
              </w:rPr>
              <w:t xml:space="preserve"> and </w:t>
            </w:r>
            <w:proofErr w:type="spellStart"/>
            <w:r w:rsidRPr="00FF0D23">
              <w:rPr>
                <w:rFonts w:ascii="Times New Roman" w:hAnsi="Times New Roman"/>
                <w:szCs w:val="20"/>
              </w:rPr>
              <w:t>l’accent</w:t>
            </w:r>
            <w:proofErr w:type="spellEnd"/>
            <w:r w:rsidRPr="00FF0D23">
              <w:rPr>
                <w:rFonts w:ascii="Times New Roman" w:hAnsi="Times New Roman"/>
                <w:szCs w:val="20"/>
              </w:rPr>
              <w:t xml:space="preserve"> </w:t>
            </w:r>
            <w:proofErr w:type="gramStart"/>
            <w:r w:rsidRPr="00FF0D23">
              <w:rPr>
                <w:rFonts w:ascii="Times New Roman" w:hAnsi="Times New Roman"/>
                <w:szCs w:val="20"/>
              </w:rPr>
              <w:t>grave</w:t>
            </w:r>
            <w:proofErr w:type="gramEnd"/>
          </w:p>
          <w:p w14:paraId="5220E314" w14:textId="77777777" w:rsidR="007E2BC9" w:rsidRPr="00FF0D23" w:rsidRDefault="007E2BC9" w:rsidP="007E2BC9">
            <w:pPr>
              <w:ind w:left="288" w:hanging="288"/>
              <w:rPr>
                <w:rFonts w:ascii="Times New Roman" w:hAnsi="Times New Roman"/>
                <w:szCs w:val="20"/>
              </w:rPr>
            </w:pPr>
            <w:r w:rsidRPr="00FF0D23">
              <w:rPr>
                <w:rFonts w:ascii="Times New Roman" w:hAnsi="Times New Roman"/>
                <w:szCs w:val="20"/>
              </w:rPr>
              <w:t xml:space="preserve">Understand spoken French through </w:t>
            </w:r>
            <w:proofErr w:type="gramStart"/>
            <w:r w:rsidRPr="00FF0D23">
              <w:rPr>
                <w:rFonts w:ascii="Times New Roman" w:hAnsi="Times New Roman"/>
                <w:szCs w:val="20"/>
              </w:rPr>
              <w:t>video</w:t>
            </w:r>
            <w:proofErr w:type="gramEnd"/>
          </w:p>
          <w:p w14:paraId="55A6A437" w14:textId="52B44A42" w:rsidR="007E2BC9" w:rsidRPr="00FF0D23" w:rsidRDefault="007E2BC9" w:rsidP="007E2BC9">
            <w:pPr>
              <w:rPr>
                <w:rFonts w:asciiTheme="majorBidi" w:hAnsiTheme="majorBidi" w:cstheme="majorBidi"/>
                <w:color w:val="C00000"/>
                <w:szCs w:val="20"/>
              </w:rPr>
            </w:pPr>
            <w:r w:rsidRPr="00FF0D23">
              <w:rPr>
                <w:rFonts w:ascii="Times New Roman" w:hAnsi="Times New Roman"/>
                <w:szCs w:val="20"/>
              </w:rPr>
              <w:t>Read about the French family</w:t>
            </w:r>
          </w:p>
        </w:tc>
        <w:tc>
          <w:tcPr>
            <w:tcW w:w="2070" w:type="dxa"/>
          </w:tcPr>
          <w:p w14:paraId="74F6A692" w14:textId="6D3901A8" w:rsidR="007E2BC9" w:rsidRPr="0075670A" w:rsidRDefault="00C673AF" w:rsidP="0075670A">
            <w:pPr>
              <w:pStyle w:val="Heading1"/>
              <w:rPr>
                <w:rFonts w:ascii="Times New Roman" w:hAnsi="Times New Roman" w:cs="Times New Roman"/>
                <w:color w:val="C00000"/>
                <w:sz w:val="21"/>
                <w:szCs w:val="21"/>
              </w:rPr>
            </w:pPr>
            <w:r w:rsidRPr="00D12A5A">
              <w:rPr>
                <w:rFonts w:ascii="Times New Roman" w:hAnsi="Times New Roman" w:cs="Times New Roman"/>
                <w:color w:val="C00000"/>
                <w:sz w:val="21"/>
                <w:szCs w:val="21"/>
              </w:rPr>
              <w:t>Watch the tutorial: Descriptive adjectives before attending the class.</w:t>
            </w:r>
          </w:p>
        </w:tc>
        <w:tc>
          <w:tcPr>
            <w:tcW w:w="3595" w:type="dxa"/>
          </w:tcPr>
          <w:p w14:paraId="62393ED5" w14:textId="77777777" w:rsidR="007E2BC9" w:rsidRPr="00FF0D23" w:rsidRDefault="007E2BC9" w:rsidP="007E2BC9">
            <w:pPr>
              <w:rPr>
                <w:rFonts w:ascii="Times New Roman" w:hAnsi="Times New Roman" w:cs="Times New Roman"/>
                <w:lang w:val="fr-FR"/>
              </w:rPr>
            </w:pPr>
            <w:r w:rsidRPr="00FF0D23">
              <w:rPr>
                <w:rFonts w:ascii="Times New Roman" w:hAnsi="Times New Roman" w:cs="Times New Roman"/>
                <w:lang w:val="fr-FR"/>
              </w:rPr>
              <w:t xml:space="preserve">Les sons et les </w:t>
            </w:r>
            <w:proofErr w:type="gramStart"/>
            <w:r w:rsidRPr="00FF0D23">
              <w:rPr>
                <w:rFonts w:ascii="Times New Roman" w:hAnsi="Times New Roman" w:cs="Times New Roman"/>
                <w:lang w:val="fr-FR"/>
              </w:rPr>
              <w:t>lettres:</w:t>
            </w:r>
            <w:proofErr w:type="gramEnd"/>
            <w:r w:rsidRPr="00FF0D23">
              <w:rPr>
                <w:rFonts w:ascii="Times New Roman" w:hAnsi="Times New Roman" w:cs="Times New Roman"/>
                <w:lang w:val="fr-FR"/>
              </w:rPr>
              <w:t xml:space="preserve"> L’accent aigu</w:t>
            </w:r>
            <w:r w:rsidRPr="00FF0D23">
              <w:rPr>
                <w:rFonts w:ascii="Times New Roman" w:hAnsi="Times New Roman" w:cs="Times New Roman"/>
                <w:i/>
                <w:lang w:val="fr-FR"/>
              </w:rPr>
              <w:t xml:space="preserve"> and </w:t>
            </w:r>
            <w:r w:rsidRPr="00FF0D23">
              <w:rPr>
                <w:rFonts w:ascii="Times New Roman" w:hAnsi="Times New Roman" w:cs="Times New Roman"/>
                <w:lang w:val="fr-FR"/>
              </w:rPr>
              <w:t>l’accent grave, p. 93</w:t>
            </w:r>
          </w:p>
          <w:p w14:paraId="492C649E" w14:textId="77777777" w:rsidR="007E2BC9" w:rsidRPr="00FF0D23" w:rsidRDefault="007E2BC9" w:rsidP="007E2BC9">
            <w:pPr>
              <w:rPr>
                <w:rFonts w:ascii="Times New Roman" w:hAnsi="Times New Roman" w:cs="Times New Roman"/>
                <w:lang w:val="fr-FR"/>
              </w:rPr>
            </w:pPr>
            <w:r w:rsidRPr="00FF0D23">
              <w:rPr>
                <w:rFonts w:ascii="Times New Roman" w:hAnsi="Times New Roman" w:cs="Times New Roman"/>
                <w:lang w:val="fr-FR"/>
              </w:rPr>
              <w:t>Roman-</w:t>
            </w:r>
            <w:proofErr w:type="gramStart"/>
            <w:r w:rsidRPr="00FF0D23">
              <w:rPr>
                <w:rFonts w:ascii="Times New Roman" w:hAnsi="Times New Roman" w:cs="Times New Roman"/>
                <w:lang w:val="fr-FR"/>
              </w:rPr>
              <w:t>photo:</w:t>
            </w:r>
            <w:proofErr w:type="gramEnd"/>
            <w:r w:rsidRPr="00FF0D23">
              <w:rPr>
                <w:rFonts w:ascii="Times New Roman" w:hAnsi="Times New Roman" w:cs="Times New Roman"/>
                <w:i/>
                <w:lang w:val="fr-FR"/>
              </w:rPr>
              <w:t xml:space="preserve"> L’album de photos,</w:t>
            </w:r>
            <w:r w:rsidRPr="00FF0D23">
              <w:rPr>
                <w:rFonts w:ascii="Times New Roman" w:hAnsi="Times New Roman" w:cs="Times New Roman"/>
                <w:lang w:val="fr-FR"/>
              </w:rPr>
              <w:t xml:space="preserve"> pp. 94–95</w:t>
            </w:r>
          </w:p>
          <w:p w14:paraId="35613204" w14:textId="471CE92D" w:rsidR="007E2BC9" w:rsidRPr="007E2BC9" w:rsidRDefault="007E2BC9" w:rsidP="007E2BC9">
            <w:pPr>
              <w:ind w:left="288" w:hanging="288"/>
              <w:rPr>
                <w:rFonts w:ascii="Times New Roman" w:hAnsi="Times New Roman"/>
                <w:color w:val="C00000"/>
                <w:szCs w:val="20"/>
              </w:rPr>
            </w:pPr>
            <w:r w:rsidRPr="00FF0D23">
              <w:rPr>
                <w:rFonts w:ascii="Times New Roman" w:hAnsi="Times New Roman" w:cs="Times New Roman"/>
                <w:lang w:val="fr-FR"/>
              </w:rPr>
              <w:t>Espace culture, pp. 96–97</w:t>
            </w:r>
          </w:p>
        </w:tc>
      </w:tr>
      <w:tr w:rsidR="00A77BFF" w:rsidRPr="00FF0D23" w14:paraId="6A5E9A7C" w14:textId="77777777" w:rsidTr="008F6237">
        <w:tc>
          <w:tcPr>
            <w:tcW w:w="1074" w:type="dxa"/>
          </w:tcPr>
          <w:p w14:paraId="6489380D" w14:textId="3CBAFA90" w:rsidR="00A77BFF" w:rsidRPr="00FF0D23" w:rsidRDefault="00A77BFF" w:rsidP="005F7E2E">
            <w:pPr>
              <w:pStyle w:val="Standard"/>
              <w:jc w:val="center"/>
              <w:rPr>
                <w:rFonts w:asciiTheme="majorBidi" w:hAnsiTheme="majorBidi" w:cstheme="majorBidi"/>
                <w:i/>
                <w:iCs/>
                <w:color w:val="000000" w:themeColor="text1"/>
                <w:szCs w:val="20"/>
              </w:rPr>
            </w:pPr>
            <w:r w:rsidRPr="00FF0D23">
              <w:rPr>
                <w:rFonts w:asciiTheme="majorBidi" w:hAnsiTheme="majorBidi" w:cstheme="majorBidi"/>
                <w:color w:val="000000" w:themeColor="text1"/>
                <w:szCs w:val="20"/>
              </w:rPr>
              <w:t xml:space="preserve">April </w:t>
            </w:r>
            <w:r w:rsidR="006D2812" w:rsidRPr="00FF0D23">
              <w:rPr>
                <w:rFonts w:asciiTheme="majorBidi" w:hAnsiTheme="majorBidi" w:cstheme="majorBidi"/>
                <w:color w:val="000000" w:themeColor="text1"/>
                <w:szCs w:val="20"/>
              </w:rPr>
              <w:t>4</w:t>
            </w:r>
          </w:p>
        </w:tc>
        <w:tc>
          <w:tcPr>
            <w:tcW w:w="3331" w:type="dxa"/>
          </w:tcPr>
          <w:p w14:paraId="7F382A07" w14:textId="1DD4D500" w:rsidR="00A77BFF" w:rsidRPr="00FF0D23" w:rsidRDefault="00A77BFF" w:rsidP="005F7E2E">
            <w:pPr>
              <w:pStyle w:val="Standard"/>
              <w:rPr>
                <w:rFonts w:asciiTheme="majorBidi" w:hAnsiTheme="majorBidi" w:cstheme="majorBidi"/>
                <w:szCs w:val="20"/>
              </w:rPr>
            </w:pPr>
            <w:r w:rsidRPr="00FF0D23">
              <w:rPr>
                <w:rFonts w:asciiTheme="majorBidi" w:hAnsiTheme="majorBidi" w:cstheme="majorBidi"/>
                <w:color w:val="C00000"/>
                <w:szCs w:val="20"/>
              </w:rPr>
              <w:t>Lab 5</w:t>
            </w:r>
          </w:p>
        </w:tc>
        <w:tc>
          <w:tcPr>
            <w:tcW w:w="2070" w:type="dxa"/>
          </w:tcPr>
          <w:p w14:paraId="0C8767B1" w14:textId="77777777" w:rsidR="00A77BFF" w:rsidRPr="00FF0D23" w:rsidRDefault="00A77BFF" w:rsidP="005F7E2E">
            <w:pPr>
              <w:pStyle w:val="Standard"/>
              <w:rPr>
                <w:rFonts w:asciiTheme="majorBidi" w:hAnsiTheme="majorBidi" w:cstheme="majorBidi"/>
                <w:szCs w:val="20"/>
              </w:rPr>
            </w:pPr>
          </w:p>
        </w:tc>
        <w:tc>
          <w:tcPr>
            <w:tcW w:w="3595" w:type="dxa"/>
          </w:tcPr>
          <w:p w14:paraId="28B15C02" w14:textId="6FFE5ECA" w:rsidR="00A77BFF" w:rsidRPr="00FF0D23" w:rsidRDefault="00A77BFF" w:rsidP="005F7E2E">
            <w:pPr>
              <w:pStyle w:val="Standard"/>
              <w:rPr>
                <w:rFonts w:asciiTheme="majorBidi" w:hAnsiTheme="majorBidi" w:cstheme="majorBidi"/>
                <w:szCs w:val="20"/>
              </w:rPr>
            </w:pPr>
          </w:p>
        </w:tc>
      </w:tr>
      <w:tr w:rsidR="00A77BFF" w:rsidRPr="000C0168" w14:paraId="67F6069C" w14:textId="77777777" w:rsidTr="008F6237">
        <w:tc>
          <w:tcPr>
            <w:tcW w:w="1074" w:type="dxa"/>
          </w:tcPr>
          <w:p w14:paraId="7F8A9DEE" w14:textId="77777777" w:rsidR="007E2BC9" w:rsidRDefault="007E2BC9"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Chapter 3</w:t>
            </w:r>
          </w:p>
          <w:p w14:paraId="21AD65B0" w14:textId="7DCEE2BE" w:rsidR="00A77BFF" w:rsidRPr="00FF0D23" w:rsidRDefault="00A77BFF"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April 9 </w:t>
            </w:r>
          </w:p>
          <w:p w14:paraId="2B908672" w14:textId="77777777" w:rsidR="00A77BFF" w:rsidRPr="00FF0D23" w:rsidRDefault="00A77BFF" w:rsidP="005F7E2E">
            <w:pPr>
              <w:pStyle w:val="Standard"/>
              <w:jc w:val="center"/>
              <w:rPr>
                <w:rFonts w:asciiTheme="majorBidi" w:hAnsiTheme="majorBidi" w:cstheme="majorBidi"/>
                <w:color w:val="000000" w:themeColor="text1"/>
                <w:szCs w:val="20"/>
              </w:rPr>
            </w:pPr>
          </w:p>
          <w:p w14:paraId="5829C67B" w14:textId="39BE7182" w:rsidR="00A77BFF" w:rsidRPr="00FF0D23" w:rsidRDefault="00A77BFF" w:rsidP="005F7E2E">
            <w:pPr>
              <w:pStyle w:val="Standard"/>
              <w:jc w:val="center"/>
              <w:rPr>
                <w:rFonts w:asciiTheme="majorBidi" w:hAnsiTheme="majorBidi" w:cstheme="majorBidi"/>
                <w:i/>
                <w:iCs/>
                <w:color w:val="000000" w:themeColor="text1"/>
                <w:szCs w:val="20"/>
              </w:rPr>
            </w:pPr>
          </w:p>
        </w:tc>
        <w:tc>
          <w:tcPr>
            <w:tcW w:w="3331" w:type="dxa"/>
          </w:tcPr>
          <w:p w14:paraId="43E118B8" w14:textId="77777777" w:rsidR="00A77BFF" w:rsidRPr="00FF0D23" w:rsidRDefault="00A77BFF" w:rsidP="001A44F3">
            <w:pPr>
              <w:ind w:left="288" w:hanging="288"/>
              <w:rPr>
                <w:rFonts w:ascii="Times New Roman" w:hAnsi="Times New Roman"/>
                <w:szCs w:val="20"/>
              </w:rPr>
            </w:pPr>
            <w:r w:rsidRPr="00FF0D23">
              <w:rPr>
                <w:rFonts w:ascii="Times New Roman" w:hAnsi="Times New Roman"/>
                <w:szCs w:val="20"/>
              </w:rPr>
              <w:t>Express possession</w:t>
            </w:r>
          </w:p>
          <w:p w14:paraId="55B030AD" w14:textId="77777777" w:rsidR="00A77BFF" w:rsidRPr="00FF0D23" w:rsidRDefault="00A77BFF" w:rsidP="00674803">
            <w:pPr>
              <w:ind w:left="288" w:hanging="288"/>
              <w:rPr>
                <w:rFonts w:asciiTheme="majorBidi" w:hAnsiTheme="majorBidi" w:cstheme="majorBidi"/>
                <w:szCs w:val="20"/>
              </w:rPr>
            </w:pPr>
          </w:p>
        </w:tc>
        <w:tc>
          <w:tcPr>
            <w:tcW w:w="2070" w:type="dxa"/>
          </w:tcPr>
          <w:p w14:paraId="73352133" w14:textId="3F5DE876" w:rsidR="00A77BFF" w:rsidRPr="00FF0D23" w:rsidRDefault="00C673AF" w:rsidP="001A44F3">
            <w:pPr>
              <w:rPr>
                <w:rFonts w:ascii="Times New Roman" w:hAnsi="Times New Roman"/>
                <w:color w:val="C00000"/>
                <w:szCs w:val="20"/>
              </w:rPr>
            </w:pPr>
            <w:r w:rsidRPr="00D12A5A">
              <w:rPr>
                <w:rFonts w:ascii="Times New Roman" w:hAnsi="Times New Roman" w:cs="Times New Roman"/>
                <w:color w:val="C00000"/>
                <w:sz w:val="21"/>
                <w:szCs w:val="21"/>
              </w:rPr>
              <w:t>Watch the tutorial: Possessive adjectives before attending the class.</w:t>
            </w:r>
          </w:p>
        </w:tc>
        <w:tc>
          <w:tcPr>
            <w:tcW w:w="3595" w:type="dxa"/>
          </w:tcPr>
          <w:p w14:paraId="01236611" w14:textId="41A1B1F7" w:rsidR="00A77BFF" w:rsidRPr="00FF0D23" w:rsidRDefault="00A77BFF" w:rsidP="001A44F3">
            <w:pPr>
              <w:rPr>
                <w:rFonts w:ascii="Times New Roman" w:hAnsi="Times New Roman" w:cs="Times New Roman"/>
                <w:lang w:val="fr-FR"/>
              </w:rPr>
            </w:pPr>
            <w:r w:rsidRPr="00FF0D23">
              <w:rPr>
                <w:rFonts w:ascii="Times New Roman" w:hAnsi="Times New Roman" w:cs="Times New Roman"/>
                <w:lang w:val="fr-FR"/>
              </w:rPr>
              <w:t xml:space="preserve">Espace structures 3A.1: </w:t>
            </w:r>
            <w:r w:rsidRPr="00FF0D23">
              <w:rPr>
                <w:rFonts w:ascii="Times New Roman" w:hAnsi="Times New Roman" w:cs="Times New Roman"/>
                <w:i/>
                <w:lang w:val="fr-FR"/>
              </w:rPr>
              <w:t>Descriptive adjectives,</w:t>
            </w:r>
            <w:r w:rsidRPr="00FF0D23">
              <w:rPr>
                <w:rFonts w:ascii="Times New Roman" w:hAnsi="Times New Roman" w:cs="Times New Roman"/>
                <w:lang w:val="fr-FR"/>
              </w:rPr>
              <w:t xml:space="preserve"> pp. 98–101</w:t>
            </w:r>
          </w:p>
          <w:p w14:paraId="460F4902" w14:textId="3621A5CD" w:rsidR="00674803" w:rsidRPr="00FF0D23" w:rsidRDefault="00A77BFF" w:rsidP="00674803">
            <w:pPr>
              <w:rPr>
                <w:rFonts w:asciiTheme="majorBidi" w:hAnsiTheme="majorBidi" w:cstheme="majorBidi"/>
                <w:szCs w:val="20"/>
                <w:lang w:val="fr-FR"/>
              </w:rPr>
            </w:pPr>
            <w:r w:rsidRPr="00FF0D23">
              <w:rPr>
                <w:rFonts w:ascii="Times New Roman" w:hAnsi="Times New Roman" w:cs="Times New Roman"/>
                <w:lang w:val="fr-FR"/>
              </w:rPr>
              <w:t>Espace structures 3A.2:</w:t>
            </w:r>
            <w:r w:rsidRPr="00FF0D23">
              <w:rPr>
                <w:rFonts w:ascii="Times New Roman" w:hAnsi="Times New Roman" w:cs="Times New Roman"/>
                <w:i/>
                <w:lang w:val="fr-FR"/>
              </w:rPr>
              <w:t xml:space="preserve"> Possessive adjectives,</w:t>
            </w:r>
            <w:r w:rsidRPr="00FF0D23">
              <w:rPr>
                <w:rFonts w:ascii="Times New Roman" w:hAnsi="Times New Roman" w:cs="Times New Roman"/>
                <w:lang w:val="fr-FR"/>
              </w:rPr>
              <w:t xml:space="preserve"> pp. 102–105  </w:t>
            </w:r>
          </w:p>
          <w:p w14:paraId="63484E70" w14:textId="477D8873" w:rsidR="00A77BFF" w:rsidRPr="00FF0D23" w:rsidRDefault="00A77BFF" w:rsidP="001A44F3">
            <w:pPr>
              <w:pStyle w:val="Standard"/>
              <w:rPr>
                <w:rFonts w:asciiTheme="majorBidi" w:hAnsiTheme="majorBidi" w:cstheme="majorBidi"/>
                <w:szCs w:val="20"/>
                <w:lang w:val="fr-FR"/>
              </w:rPr>
            </w:pPr>
          </w:p>
        </w:tc>
      </w:tr>
      <w:tr w:rsidR="007E2BC9" w:rsidRPr="000C0168" w14:paraId="28FD5332" w14:textId="77777777" w:rsidTr="008F6237">
        <w:tc>
          <w:tcPr>
            <w:tcW w:w="1074" w:type="dxa"/>
          </w:tcPr>
          <w:p w14:paraId="5E8AF6D3" w14:textId="47FADBCB" w:rsidR="007E2BC9" w:rsidRPr="00FF0D23" w:rsidRDefault="007E2BC9" w:rsidP="007E2BC9">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April </w:t>
            </w:r>
            <w:r>
              <w:rPr>
                <w:rFonts w:asciiTheme="majorBidi" w:hAnsiTheme="majorBidi" w:cstheme="majorBidi"/>
                <w:color w:val="000000" w:themeColor="text1"/>
                <w:szCs w:val="20"/>
              </w:rPr>
              <w:t>11</w:t>
            </w:r>
          </w:p>
        </w:tc>
        <w:tc>
          <w:tcPr>
            <w:tcW w:w="3331" w:type="dxa"/>
          </w:tcPr>
          <w:p w14:paraId="12CFE2DE" w14:textId="0C43017B" w:rsidR="00C673AF" w:rsidRDefault="00C673AF" w:rsidP="00C673AF">
            <w:pPr>
              <w:rPr>
                <w:rFonts w:ascii="Times New Roman" w:hAnsi="Times New Roman"/>
                <w:color w:val="C00000"/>
                <w:szCs w:val="20"/>
              </w:rPr>
            </w:pPr>
            <w:r>
              <w:rPr>
                <w:rFonts w:ascii="Times New Roman" w:hAnsi="Times New Roman"/>
                <w:color w:val="C00000"/>
                <w:szCs w:val="20"/>
              </w:rPr>
              <w:t>Exam 3</w:t>
            </w:r>
            <w:r w:rsidR="008F6237">
              <w:rPr>
                <w:rFonts w:ascii="Times New Roman" w:hAnsi="Times New Roman"/>
                <w:color w:val="C00000"/>
                <w:szCs w:val="20"/>
              </w:rPr>
              <w:t xml:space="preserve"> chapter 3</w:t>
            </w:r>
          </w:p>
          <w:p w14:paraId="142BE4F5" w14:textId="77777777" w:rsidR="007E2BC9" w:rsidRPr="00FF0D23" w:rsidRDefault="007E2BC9" w:rsidP="00C673AF">
            <w:pPr>
              <w:ind w:left="288" w:hanging="288"/>
              <w:rPr>
                <w:rFonts w:ascii="Times New Roman" w:hAnsi="Times New Roman"/>
                <w:szCs w:val="20"/>
              </w:rPr>
            </w:pPr>
          </w:p>
        </w:tc>
        <w:tc>
          <w:tcPr>
            <w:tcW w:w="2070" w:type="dxa"/>
          </w:tcPr>
          <w:p w14:paraId="38EC698D" w14:textId="77777777" w:rsidR="00C673AF" w:rsidRDefault="00C673AF" w:rsidP="00C673AF">
            <w:pPr>
              <w:ind w:left="288" w:hanging="288"/>
              <w:rPr>
                <w:rFonts w:ascii="Times New Roman" w:hAnsi="Times New Roman" w:cs="Times New Roman"/>
                <w:color w:val="C00000"/>
                <w:sz w:val="21"/>
                <w:szCs w:val="21"/>
              </w:rPr>
            </w:pPr>
            <w:r>
              <w:rPr>
                <w:rFonts w:ascii="Times New Roman" w:hAnsi="Times New Roman"/>
                <w:color w:val="C00000"/>
                <w:szCs w:val="20"/>
              </w:rPr>
              <w:t>Study for exam 3</w:t>
            </w:r>
          </w:p>
          <w:p w14:paraId="72FB387C" w14:textId="7CF52BF3" w:rsidR="007E2BC9" w:rsidRPr="00FF0D23" w:rsidRDefault="007E2BC9" w:rsidP="008445E1">
            <w:pPr>
              <w:rPr>
                <w:rFonts w:ascii="Times New Roman" w:hAnsi="Times New Roman"/>
                <w:color w:val="C00000"/>
                <w:szCs w:val="20"/>
              </w:rPr>
            </w:pPr>
          </w:p>
        </w:tc>
        <w:tc>
          <w:tcPr>
            <w:tcW w:w="3595" w:type="dxa"/>
          </w:tcPr>
          <w:p w14:paraId="43E270F4" w14:textId="77777777" w:rsidR="00674803" w:rsidRPr="00FF0D23" w:rsidRDefault="00674803" w:rsidP="00674803">
            <w:pPr>
              <w:rPr>
                <w:rFonts w:ascii="Times New Roman" w:hAnsi="Times New Roman" w:cs="Times New Roman"/>
                <w:lang w:val="fr-FR"/>
              </w:rPr>
            </w:pPr>
            <w:r w:rsidRPr="00FF0D23">
              <w:rPr>
                <w:rFonts w:ascii="Times New Roman" w:hAnsi="Times New Roman" w:cs="Times New Roman"/>
                <w:lang w:val="fr-FR"/>
              </w:rPr>
              <w:t>Révision, p. 106</w:t>
            </w:r>
          </w:p>
          <w:p w14:paraId="2AB2D0B4" w14:textId="6114256B" w:rsidR="007E2BC9" w:rsidRPr="00674803" w:rsidRDefault="00674803" w:rsidP="00674803">
            <w:pPr>
              <w:rPr>
                <w:rFonts w:ascii="Times New Roman" w:hAnsi="Times New Roman" w:cs="Times New Roman"/>
                <w:lang w:val="fr-FR"/>
              </w:rPr>
            </w:pPr>
            <w:r w:rsidRPr="00FF0D23">
              <w:rPr>
                <w:rFonts w:ascii="Times New Roman" w:hAnsi="Times New Roman" w:cs="Times New Roman"/>
                <w:lang w:val="fr-FR"/>
              </w:rPr>
              <w:t xml:space="preserve">Flash </w:t>
            </w:r>
            <w:proofErr w:type="gramStart"/>
            <w:r w:rsidRPr="00FF0D23">
              <w:rPr>
                <w:rFonts w:ascii="Times New Roman" w:hAnsi="Times New Roman" w:cs="Times New Roman"/>
                <w:lang w:val="fr-FR"/>
              </w:rPr>
              <w:t>culture:</w:t>
            </w:r>
            <w:proofErr w:type="gramEnd"/>
            <w:r w:rsidRPr="00FF0D23">
              <w:rPr>
                <w:rFonts w:ascii="Times New Roman" w:hAnsi="Times New Roman" w:cs="Times New Roman"/>
                <w:i/>
                <w:lang w:val="fr-FR"/>
              </w:rPr>
              <w:t xml:space="preserve"> La famille et les copains,</w:t>
            </w:r>
            <w:r w:rsidRPr="00FF0D23">
              <w:rPr>
                <w:rFonts w:ascii="Times New Roman" w:hAnsi="Times New Roman" w:cs="Times New Roman"/>
                <w:lang w:val="fr-FR"/>
              </w:rPr>
              <w:t xml:space="preserve"> p. 107</w:t>
            </w:r>
          </w:p>
        </w:tc>
      </w:tr>
      <w:tr w:rsidR="00A77BFF" w:rsidRPr="00FF0D23" w14:paraId="7A9512A1" w14:textId="77777777" w:rsidTr="008F6237">
        <w:tc>
          <w:tcPr>
            <w:tcW w:w="1074" w:type="dxa"/>
          </w:tcPr>
          <w:p w14:paraId="0B7687EA" w14:textId="4FF8C47B" w:rsidR="00A77BFF" w:rsidRPr="00FF0D23" w:rsidRDefault="00A77BFF"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April 1</w:t>
            </w:r>
            <w:r w:rsidR="006D2812" w:rsidRPr="00FF0D23">
              <w:rPr>
                <w:rFonts w:asciiTheme="majorBidi" w:hAnsiTheme="majorBidi" w:cstheme="majorBidi"/>
                <w:color w:val="000000" w:themeColor="text1"/>
                <w:szCs w:val="20"/>
              </w:rPr>
              <w:t>1</w:t>
            </w:r>
          </w:p>
        </w:tc>
        <w:tc>
          <w:tcPr>
            <w:tcW w:w="3331" w:type="dxa"/>
          </w:tcPr>
          <w:p w14:paraId="5D48E057" w14:textId="7AEF695A" w:rsidR="00A77BFF" w:rsidRPr="00FF0D23" w:rsidRDefault="00A77BFF" w:rsidP="005F7E2E">
            <w:pPr>
              <w:pStyle w:val="Standard"/>
              <w:rPr>
                <w:rFonts w:asciiTheme="majorBidi" w:hAnsiTheme="majorBidi" w:cstheme="majorBidi"/>
                <w:szCs w:val="20"/>
              </w:rPr>
            </w:pPr>
            <w:r w:rsidRPr="00FF0D23">
              <w:rPr>
                <w:rFonts w:asciiTheme="majorBidi" w:hAnsiTheme="majorBidi" w:cstheme="majorBidi"/>
                <w:color w:val="C00000"/>
                <w:szCs w:val="20"/>
              </w:rPr>
              <w:t>Lab 6</w:t>
            </w:r>
          </w:p>
        </w:tc>
        <w:tc>
          <w:tcPr>
            <w:tcW w:w="2070" w:type="dxa"/>
          </w:tcPr>
          <w:p w14:paraId="4F8D0F40" w14:textId="77777777" w:rsidR="00A77BFF" w:rsidRPr="00FF0D23" w:rsidRDefault="00A77BFF" w:rsidP="005F7E2E">
            <w:pPr>
              <w:pStyle w:val="Standard"/>
              <w:rPr>
                <w:rFonts w:asciiTheme="majorBidi" w:hAnsiTheme="majorBidi" w:cstheme="majorBidi"/>
                <w:szCs w:val="20"/>
              </w:rPr>
            </w:pPr>
          </w:p>
        </w:tc>
        <w:tc>
          <w:tcPr>
            <w:tcW w:w="3595" w:type="dxa"/>
          </w:tcPr>
          <w:p w14:paraId="4FD35C9F" w14:textId="5847A4E0" w:rsidR="00A77BFF" w:rsidRPr="00FF0D23" w:rsidRDefault="00A77BFF" w:rsidP="005F7E2E">
            <w:pPr>
              <w:pStyle w:val="Standard"/>
              <w:rPr>
                <w:rFonts w:asciiTheme="majorBidi" w:hAnsiTheme="majorBidi" w:cstheme="majorBidi"/>
                <w:szCs w:val="20"/>
              </w:rPr>
            </w:pPr>
          </w:p>
        </w:tc>
      </w:tr>
      <w:tr w:rsidR="00A77BFF" w:rsidRPr="008F6237" w14:paraId="203A831E" w14:textId="601E457B" w:rsidTr="008F6237">
        <w:tc>
          <w:tcPr>
            <w:tcW w:w="1074" w:type="dxa"/>
          </w:tcPr>
          <w:p w14:paraId="08A7DC3C" w14:textId="0556F538" w:rsidR="00A77BFF" w:rsidRPr="00FF0D23" w:rsidRDefault="00674803"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Chapter 4</w:t>
            </w:r>
          </w:p>
          <w:p w14:paraId="5BCF51D3" w14:textId="7094EA30" w:rsidR="00A77BFF" w:rsidRPr="00FF0D23" w:rsidRDefault="00A77BFF" w:rsidP="00487081">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April 16</w:t>
            </w:r>
          </w:p>
          <w:p w14:paraId="0E987BD7" w14:textId="77777777" w:rsidR="00A77BFF" w:rsidRPr="00FF0D23" w:rsidRDefault="00A77BFF" w:rsidP="00487081">
            <w:pPr>
              <w:pStyle w:val="Standard"/>
              <w:jc w:val="center"/>
              <w:rPr>
                <w:rFonts w:asciiTheme="majorBidi" w:hAnsiTheme="majorBidi" w:cstheme="majorBidi"/>
                <w:color w:val="000000" w:themeColor="text1"/>
                <w:szCs w:val="20"/>
              </w:rPr>
            </w:pPr>
          </w:p>
          <w:p w14:paraId="4F0D9C23" w14:textId="55003DFD" w:rsidR="00A77BFF" w:rsidRPr="00FF0D23" w:rsidRDefault="00A77BFF" w:rsidP="005F7E2E">
            <w:pPr>
              <w:pStyle w:val="Standard"/>
              <w:jc w:val="center"/>
              <w:rPr>
                <w:rFonts w:asciiTheme="majorBidi" w:hAnsiTheme="majorBidi" w:cstheme="majorBidi"/>
                <w:i/>
                <w:iCs/>
                <w:color w:val="000000" w:themeColor="text1"/>
                <w:szCs w:val="20"/>
              </w:rPr>
            </w:pPr>
          </w:p>
        </w:tc>
        <w:tc>
          <w:tcPr>
            <w:tcW w:w="3331" w:type="dxa"/>
          </w:tcPr>
          <w:p w14:paraId="50E78804" w14:textId="631A62D4" w:rsidR="00A77BFF" w:rsidRPr="00FF0D23" w:rsidRDefault="00A77BFF" w:rsidP="00E31D8D">
            <w:pPr>
              <w:rPr>
                <w:rFonts w:ascii="Times New Roman" w:hAnsi="Times New Roman"/>
                <w:szCs w:val="20"/>
              </w:rPr>
            </w:pPr>
            <w:r w:rsidRPr="00FF0D23">
              <w:rPr>
                <w:rFonts w:ascii="Times New Roman" w:hAnsi="Times New Roman"/>
                <w:szCs w:val="20"/>
              </w:rPr>
              <w:t xml:space="preserve">Talk about places and activities around </w:t>
            </w:r>
            <w:proofErr w:type="gramStart"/>
            <w:r w:rsidRPr="00FF0D23">
              <w:rPr>
                <w:rFonts w:ascii="Times New Roman" w:hAnsi="Times New Roman"/>
                <w:szCs w:val="20"/>
              </w:rPr>
              <w:t>town</w:t>
            </w:r>
            <w:proofErr w:type="gramEnd"/>
          </w:p>
          <w:p w14:paraId="7576DE5D" w14:textId="3A8BF5B2" w:rsidR="00A77BFF" w:rsidRPr="00FF0D23" w:rsidRDefault="00A77BFF" w:rsidP="00E31D8D">
            <w:pPr>
              <w:rPr>
                <w:rFonts w:ascii="Times New Roman" w:hAnsi="Times New Roman"/>
                <w:szCs w:val="20"/>
              </w:rPr>
            </w:pPr>
            <w:r w:rsidRPr="00FF0D23">
              <w:rPr>
                <w:rFonts w:ascii="Times New Roman" w:hAnsi="Times New Roman"/>
                <w:szCs w:val="20"/>
              </w:rPr>
              <w:t xml:space="preserve">Read about the pastimes of young </w:t>
            </w:r>
            <w:proofErr w:type="gramStart"/>
            <w:r w:rsidRPr="00FF0D23">
              <w:rPr>
                <w:rFonts w:ascii="Times New Roman" w:hAnsi="Times New Roman"/>
                <w:szCs w:val="20"/>
              </w:rPr>
              <w:t>Francophones</w:t>
            </w:r>
            <w:proofErr w:type="gramEnd"/>
          </w:p>
          <w:p w14:paraId="71CD955A" w14:textId="63B6C380" w:rsidR="00A77BFF" w:rsidRPr="00FF0D23" w:rsidRDefault="00A77BFF" w:rsidP="00F6400A">
            <w:pPr>
              <w:ind w:left="288" w:hanging="288"/>
              <w:rPr>
                <w:rFonts w:ascii="Times New Roman" w:hAnsi="Times New Roman"/>
                <w:szCs w:val="20"/>
              </w:rPr>
            </w:pPr>
            <w:r w:rsidRPr="00FF0D23">
              <w:rPr>
                <w:rFonts w:ascii="Times New Roman" w:hAnsi="Times New Roman"/>
                <w:szCs w:val="20"/>
              </w:rPr>
              <w:t xml:space="preserve">Use </w:t>
            </w:r>
            <w:proofErr w:type="spellStart"/>
            <w:r w:rsidRPr="00FF0D23">
              <w:rPr>
                <w:rFonts w:ascii="Times New Roman" w:hAnsi="Times New Roman"/>
                <w:szCs w:val="20"/>
              </w:rPr>
              <w:t>aller</w:t>
            </w:r>
            <w:proofErr w:type="spellEnd"/>
            <w:r w:rsidRPr="00FF0D23">
              <w:rPr>
                <w:rFonts w:ascii="Times New Roman" w:hAnsi="Times New Roman"/>
                <w:szCs w:val="20"/>
              </w:rPr>
              <w:t xml:space="preserve"> in the present </w:t>
            </w:r>
            <w:proofErr w:type="gramStart"/>
            <w:r w:rsidRPr="00FF0D23">
              <w:rPr>
                <w:rFonts w:ascii="Times New Roman" w:hAnsi="Times New Roman"/>
                <w:szCs w:val="20"/>
              </w:rPr>
              <w:t>tense</w:t>
            </w:r>
            <w:proofErr w:type="gramEnd"/>
          </w:p>
          <w:p w14:paraId="3ADB3DD5" w14:textId="77777777" w:rsidR="00A77BFF" w:rsidRPr="00FF0D23" w:rsidRDefault="00A77BFF" w:rsidP="00917A3B">
            <w:pPr>
              <w:rPr>
                <w:rFonts w:asciiTheme="majorBidi" w:hAnsiTheme="majorBidi" w:cstheme="majorBidi"/>
                <w:szCs w:val="20"/>
              </w:rPr>
            </w:pPr>
          </w:p>
        </w:tc>
        <w:tc>
          <w:tcPr>
            <w:tcW w:w="2070" w:type="dxa"/>
          </w:tcPr>
          <w:p w14:paraId="3DD466D7" w14:textId="77777777" w:rsidR="00C673AF" w:rsidRDefault="00C673AF" w:rsidP="00C673AF">
            <w:pPr>
              <w:ind w:left="288" w:hanging="288"/>
              <w:rPr>
                <w:rFonts w:ascii="Times New Roman" w:hAnsi="Times New Roman" w:cs="Times New Roman"/>
                <w:color w:val="C00000"/>
                <w:sz w:val="21"/>
                <w:szCs w:val="21"/>
              </w:rPr>
            </w:pPr>
            <w:r w:rsidRPr="00D12A5A">
              <w:rPr>
                <w:rFonts w:ascii="Times New Roman" w:hAnsi="Times New Roman" w:cs="Times New Roman"/>
                <w:color w:val="C00000"/>
                <w:sz w:val="21"/>
                <w:szCs w:val="21"/>
              </w:rPr>
              <w:t xml:space="preserve">Watch the tutorial: </w:t>
            </w:r>
          </w:p>
          <w:p w14:paraId="187A09EB" w14:textId="77777777" w:rsidR="00C673AF" w:rsidRDefault="00C673AF" w:rsidP="00C673AF">
            <w:pPr>
              <w:ind w:left="288" w:hanging="288"/>
              <w:rPr>
                <w:rFonts w:ascii="Times New Roman" w:hAnsi="Times New Roman" w:cs="Times New Roman"/>
                <w:color w:val="C00000"/>
                <w:sz w:val="21"/>
                <w:szCs w:val="21"/>
              </w:rPr>
            </w:pPr>
            <w:r w:rsidRPr="00D12A5A">
              <w:rPr>
                <w:rFonts w:ascii="Times New Roman" w:hAnsi="Times New Roman" w:cs="Times New Roman"/>
                <w:color w:val="C00000"/>
                <w:sz w:val="21"/>
                <w:szCs w:val="21"/>
              </w:rPr>
              <w:t xml:space="preserve">The verb </w:t>
            </w:r>
            <w:proofErr w:type="spellStart"/>
            <w:r w:rsidRPr="00D12A5A">
              <w:rPr>
                <w:rFonts w:ascii="Times New Roman" w:hAnsi="Times New Roman" w:cs="Times New Roman"/>
                <w:color w:val="C00000"/>
                <w:sz w:val="21"/>
                <w:szCs w:val="21"/>
              </w:rPr>
              <w:t>aller</w:t>
            </w:r>
            <w:proofErr w:type="spellEnd"/>
            <w:r w:rsidRPr="00D12A5A">
              <w:rPr>
                <w:rFonts w:ascii="Times New Roman" w:hAnsi="Times New Roman" w:cs="Times New Roman"/>
                <w:color w:val="C00000"/>
                <w:sz w:val="21"/>
                <w:szCs w:val="21"/>
              </w:rPr>
              <w:t xml:space="preserve"> </w:t>
            </w:r>
          </w:p>
          <w:p w14:paraId="1CDB3E9C" w14:textId="77777777" w:rsidR="00C673AF" w:rsidRDefault="00C673AF" w:rsidP="00C673AF">
            <w:pPr>
              <w:ind w:left="288" w:hanging="288"/>
              <w:rPr>
                <w:rFonts w:ascii="Times New Roman" w:hAnsi="Times New Roman" w:cs="Times New Roman"/>
                <w:color w:val="C00000"/>
                <w:sz w:val="21"/>
                <w:szCs w:val="21"/>
              </w:rPr>
            </w:pPr>
            <w:r w:rsidRPr="00D12A5A">
              <w:rPr>
                <w:rFonts w:ascii="Times New Roman" w:hAnsi="Times New Roman" w:cs="Times New Roman"/>
                <w:color w:val="C00000"/>
                <w:sz w:val="21"/>
                <w:szCs w:val="21"/>
              </w:rPr>
              <w:t xml:space="preserve">before </w:t>
            </w:r>
            <w:proofErr w:type="gramStart"/>
            <w:r w:rsidRPr="00D12A5A">
              <w:rPr>
                <w:rFonts w:ascii="Times New Roman" w:hAnsi="Times New Roman" w:cs="Times New Roman"/>
                <w:color w:val="C00000"/>
                <w:sz w:val="21"/>
                <w:szCs w:val="21"/>
              </w:rPr>
              <w:t>attending</w:t>
            </w:r>
            <w:proofErr w:type="gramEnd"/>
            <w:r w:rsidRPr="00D12A5A">
              <w:rPr>
                <w:rFonts w:ascii="Times New Roman" w:hAnsi="Times New Roman" w:cs="Times New Roman"/>
                <w:color w:val="C00000"/>
                <w:sz w:val="21"/>
                <w:szCs w:val="21"/>
              </w:rPr>
              <w:t xml:space="preserve"> </w:t>
            </w:r>
          </w:p>
          <w:p w14:paraId="01F6B471" w14:textId="21FDB007" w:rsidR="00A77BFF" w:rsidRPr="00FF0D23" w:rsidRDefault="00C673AF" w:rsidP="00C673AF">
            <w:pPr>
              <w:ind w:left="288" w:hanging="288"/>
              <w:rPr>
                <w:rFonts w:ascii="Times New Roman" w:hAnsi="Times New Roman"/>
                <w:b/>
                <w:bCs/>
                <w:color w:val="C00000"/>
                <w:szCs w:val="20"/>
              </w:rPr>
            </w:pPr>
            <w:r w:rsidRPr="00D12A5A">
              <w:rPr>
                <w:rFonts w:ascii="Times New Roman" w:hAnsi="Times New Roman" w:cs="Times New Roman"/>
                <w:color w:val="C00000"/>
                <w:sz w:val="21"/>
                <w:szCs w:val="21"/>
              </w:rPr>
              <w:t>the class.</w:t>
            </w:r>
          </w:p>
        </w:tc>
        <w:tc>
          <w:tcPr>
            <w:tcW w:w="3595" w:type="dxa"/>
          </w:tcPr>
          <w:p w14:paraId="614450FC" w14:textId="3B713B24" w:rsidR="00A77BFF" w:rsidRPr="00FF0D23" w:rsidRDefault="00A77BFF" w:rsidP="00F6400A">
            <w:pPr>
              <w:ind w:left="288" w:hanging="288"/>
              <w:rPr>
                <w:rFonts w:ascii="Times New Roman" w:hAnsi="Times New Roman"/>
                <w:b/>
                <w:bCs/>
                <w:szCs w:val="20"/>
                <w:lang w:val="fr-FR"/>
              </w:rPr>
            </w:pPr>
            <w:r w:rsidRPr="00FF0D23">
              <w:rPr>
                <w:rFonts w:ascii="Times New Roman" w:hAnsi="Times New Roman"/>
                <w:b/>
                <w:bCs/>
                <w:color w:val="C00000"/>
                <w:szCs w:val="20"/>
                <w:lang w:val="fr-FR"/>
              </w:rPr>
              <w:t xml:space="preserve">Unité </w:t>
            </w:r>
            <w:proofErr w:type="gramStart"/>
            <w:r w:rsidRPr="00FF0D23">
              <w:rPr>
                <w:rFonts w:ascii="Times New Roman" w:hAnsi="Times New Roman"/>
                <w:b/>
                <w:bCs/>
                <w:color w:val="C00000"/>
                <w:szCs w:val="20"/>
                <w:lang w:val="fr-FR"/>
              </w:rPr>
              <w:t>4:</w:t>
            </w:r>
            <w:proofErr w:type="gramEnd"/>
            <w:r w:rsidRPr="00FF0D23">
              <w:rPr>
                <w:rFonts w:ascii="Times New Roman" w:hAnsi="Times New Roman"/>
                <w:b/>
                <w:bCs/>
                <w:color w:val="C00000"/>
                <w:szCs w:val="20"/>
                <w:lang w:val="fr-FR"/>
              </w:rPr>
              <w:t xml:space="preserve"> Au café </w:t>
            </w:r>
          </w:p>
          <w:p w14:paraId="39ADCB22" w14:textId="77777777" w:rsidR="0075670A" w:rsidRDefault="00A77BFF" w:rsidP="00F6400A">
            <w:pPr>
              <w:ind w:left="288" w:hanging="288"/>
              <w:rPr>
                <w:rFonts w:ascii="Times New Roman" w:hAnsi="Times New Roman"/>
                <w:szCs w:val="20"/>
                <w:lang w:val="fr-FR"/>
              </w:rPr>
            </w:pPr>
            <w:r w:rsidRPr="00FF0D23">
              <w:rPr>
                <w:rFonts w:ascii="Times New Roman" w:hAnsi="Times New Roman"/>
                <w:szCs w:val="20"/>
                <w:lang w:val="fr-FR"/>
              </w:rPr>
              <w:t xml:space="preserve">Espace </w:t>
            </w:r>
            <w:proofErr w:type="gramStart"/>
            <w:r w:rsidRPr="00FF0D23">
              <w:rPr>
                <w:rFonts w:ascii="Times New Roman" w:hAnsi="Times New Roman"/>
                <w:szCs w:val="20"/>
                <w:lang w:val="fr-FR"/>
              </w:rPr>
              <w:t>contextes:</w:t>
            </w:r>
            <w:proofErr w:type="gramEnd"/>
            <w:r w:rsidRPr="00FF0D23">
              <w:rPr>
                <w:rFonts w:ascii="Times New Roman" w:hAnsi="Times New Roman"/>
                <w:i/>
                <w:szCs w:val="20"/>
                <w:lang w:val="fr-FR"/>
              </w:rPr>
              <w:t xml:space="preserve"> Où allons-nous?,</w:t>
            </w:r>
            <w:r w:rsidRPr="00FF0D23">
              <w:rPr>
                <w:rFonts w:ascii="Times New Roman" w:hAnsi="Times New Roman"/>
                <w:szCs w:val="20"/>
                <w:lang w:val="fr-FR"/>
              </w:rPr>
              <w:t xml:space="preserve"> pp. </w:t>
            </w:r>
          </w:p>
          <w:p w14:paraId="14E3C4FE" w14:textId="3F018DE8" w:rsidR="00A77BFF" w:rsidRPr="00FF0D23" w:rsidRDefault="00A77BFF" w:rsidP="00F6400A">
            <w:pPr>
              <w:ind w:left="288" w:hanging="288"/>
              <w:rPr>
                <w:rFonts w:ascii="Times New Roman" w:hAnsi="Times New Roman"/>
                <w:szCs w:val="20"/>
                <w:lang w:val="fr-FR"/>
              </w:rPr>
            </w:pPr>
            <w:r w:rsidRPr="00FF0D23">
              <w:rPr>
                <w:rFonts w:ascii="Times New Roman" w:hAnsi="Times New Roman"/>
                <w:szCs w:val="20"/>
                <w:lang w:val="fr-FR"/>
              </w:rPr>
              <w:t>134–136</w:t>
            </w:r>
          </w:p>
          <w:p w14:paraId="264328B6" w14:textId="77777777" w:rsidR="0075670A" w:rsidRDefault="00A77BFF" w:rsidP="00F6400A">
            <w:pPr>
              <w:ind w:left="288" w:hanging="288"/>
              <w:rPr>
                <w:rFonts w:ascii="Times New Roman" w:hAnsi="Times New Roman"/>
                <w:szCs w:val="20"/>
                <w:lang w:val="fr-FR"/>
              </w:rPr>
            </w:pPr>
            <w:r w:rsidRPr="00FF0D23">
              <w:rPr>
                <w:rFonts w:ascii="Times New Roman" w:hAnsi="Times New Roman"/>
                <w:szCs w:val="20"/>
                <w:lang w:val="fr-FR"/>
              </w:rPr>
              <w:t>Roman-</w:t>
            </w:r>
            <w:proofErr w:type="gramStart"/>
            <w:r w:rsidRPr="00FF0D23">
              <w:rPr>
                <w:rFonts w:ascii="Times New Roman" w:hAnsi="Times New Roman"/>
                <w:szCs w:val="20"/>
                <w:lang w:val="fr-FR"/>
              </w:rPr>
              <w:t>photo:</w:t>
            </w:r>
            <w:proofErr w:type="gramEnd"/>
            <w:r w:rsidRPr="00FF0D23">
              <w:rPr>
                <w:rFonts w:ascii="Times New Roman" w:hAnsi="Times New Roman"/>
                <w:i/>
                <w:szCs w:val="20"/>
                <w:lang w:val="fr-FR"/>
              </w:rPr>
              <w:t xml:space="preserve"> Star du cinéma,</w:t>
            </w:r>
            <w:r w:rsidRPr="00FF0D23">
              <w:rPr>
                <w:rFonts w:ascii="Times New Roman" w:hAnsi="Times New Roman"/>
                <w:szCs w:val="20"/>
                <w:lang w:val="fr-FR"/>
              </w:rPr>
              <w:t xml:space="preserve"> pp. 138–</w:t>
            </w:r>
          </w:p>
          <w:p w14:paraId="2AB86A3A" w14:textId="5B56A6A0" w:rsidR="00A77BFF" w:rsidRPr="00FF0D23" w:rsidRDefault="00A77BFF" w:rsidP="00F6400A">
            <w:pPr>
              <w:ind w:left="288" w:hanging="288"/>
              <w:rPr>
                <w:rFonts w:ascii="Times New Roman" w:hAnsi="Times New Roman"/>
                <w:szCs w:val="20"/>
                <w:lang w:val="fr-FR"/>
              </w:rPr>
            </w:pPr>
            <w:r w:rsidRPr="00FF0D23">
              <w:rPr>
                <w:rFonts w:ascii="Times New Roman" w:hAnsi="Times New Roman"/>
                <w:szCs w:val="20"/>
                <w:lang w:val="fr-FR"/>
              </w:rPr>
              <w:t>139</w:t>
            </w:r>
          </w:p>
          <w:p w14:paraId="5FA7CCF7" w14:textId="77777777" w:rsidR="0075670A" w:rsidRDefault="00A77BFF" w:rsidP="00F6400A">
            <w:pPr>
              <w:ind w:left="288" w:hanging="288"/>
              <w:rPr>
                <w:rFonts w:ascii="Times New Roman" w:hAnsi="Times New Roman"/>
                <w:szCs w:val="20"/>
                <w:lang w:val="fr-FR"/>
              </w:rPr>
            </w:pPr>
            <w:r w:rsidRPr="00FF0D23">
              <w:rPr>
                <w:rFonts w:ascii="Times New Roman" w:hAnsi="Times New Roman"/>
                <w:szCs w:val="20"/>
                <w:lang w:val="fr-FR"/>
              </w:rPr>
              <w:t xml:space="preserve">Espace structures 4A.1: </w:t>
            </w:r>
            <w:r w:rsidRPr="00FF0D23">
              <w:rPr>
                <w:rFonts w:ascii="Times New Roman" w:hAnsi="Times New Roman"/>
                <w:i/>
                <w:szCs w:val="20"/>
                <w:lang w:val="fr-FR"/>
              </w:rPr>
              <w:t xml:space="preserve">The </w:t>
            </w:r>
            <w:proofErr w:type="spellStart"/>
            <w:r w:rsidRPr="00FF0D23">
              <w:rPr>
                <w:rFonts w:ascii="Times New Roman" w:hAnsi="Times New Roman"/>
                <w:i/>
                <w:szCs w:val="20"/>
                <w:lang w:val="fr-FR"/>
              </w:rPr>
              <w:t>verb</w:t>
            </w:r>
            <w:proofErr w:type="spellEnd"/>
            <w:r w:rsidRPr="00FF0D23">
              <w:rPr>
                <w:rFonts w:ascii="Times New Roman" w:hAnsi="Times New Roman"/>
                <w:i/>
                <w:szCs w:val="20"/>
                <w:lang w:val="fr-FR"/>
              </w:rPr>
              <w:t xml:space="preserve"> </w:t>
            </w:r>
            <w:r w:rsidRPr="00FF0D23">
              <w:rPr>
                <w:rFonts w:ascii="Times New Roman" w:hAnsi="Times New Roman"/>
                <w:szCs w:val="20"/>
                <w:lang w:val="fr-FR"/>
              </w:rPr>
              <w:t>aller</w:t>
            </w:r>
            <w:r w:rsidRPr="00FF0D23">
              <w:rPr>
                <w:rFonts w:ascii="Times New Roman" w:hAnsi="Times New Roman"/>
                <w:i/>
                <w:szCs w:val="20"/>
                <w:lang w:val="fr-FR"/>
              </w:rPr>
              <w:t>,</w:t>
            </w:r>
            <w:r w:rsidRPr="00FF0D23">
              <w:rPr>
                <w:rFonts w:ascii="Times New Roman" w:hAnsi="Times New Roman"/>
                <w:szCs w:val="20"/>
                <w:lang w:val="fr-FR"/>
              </w:rPr>
              <w:t xml:space="preserve"> </w:t>
            </w:r>
          </w:p>
          <w:p w14:paraId="38B96014" w14:textId="797D86C3" w:rsidR="00A77BFF" w:rsidRPr="00FF0D23" w:rsidRDefault="00A77BFF" w:rsidP="00F6400A">
            <w:pPr>
              <w:ind w:left="288" w:hanging="288"/>
              <w:rPr>
                <w:rFonts w:ascii="Times New Roman" w:hAnsi="Times New Roman"/>
                <w:szCs w:val="20"/>
                <w:lang w:val="fr-FR"/>
              </w:rPr>
            </w:pPr>
            <w:r w:rsidRPr="00FF0D23">
              <w:rPr>
                <w:rFonts w:ascii="Times New Roman" w:hAnsi="Times New Roman"/>
                <w:szCs w:val="20"/>
                <w:lang w:val="fr-FR"/>
              </w:rPr>
              <w:t>pp. 142–145</w:t>
            </w:r>
          </w:p>
          <w:p w14:paraId="4DA0878F" w14:textId="25D7E30E" w:rsidR="00A77BFF" w:rsidRPr="00FF0D23" w:rsidRDefault="00A77BFF" w:rsidP="00977F7E">
            <w:pPr>
              <w:rPr>
                <w:rFonts w:ascii="Times New Roman" w:hAnsi="Times New Roman"/>
                <w:szCs w:val="20"/>
                <w:lang w:val="fr-FR"/>
              </w:rPr>
            </w:pPr>
            <w:r w:rsidRPr="00FF0D23">
              <w:rPr>
                <w:rFonts w:ascii="Times New Roman" w:hAnsi="Times New Roman"/>
                <w:i/>
                <w:szCs w:val="20"/>
                <w:lang w:val="fr-FR"/>
              </w:rPr>
              <w:t xml:space="preserve">Interrogative </w:t>
            </w:r>
            <w:proofErr w:type="spellStart"/>
            <w:r w:rsidRPr="00FF0D23">
              <w:rPr>
                <w:rFonts w:ascii="Times New Roman" w:hAnsi="Times New Roman"/>
                <w:i/>
                <w:szCs w:val="20"/>
                <w:lang w:val="fr-FR"/>
              </w:rPr>
              <w:t>words</w:t>
            </w:r>
            <w:proofErr w:type="spellEnd"/>
            <w:r w:rsidRPr="00FF0D23">
              <w:rPr>
                <w:rFonts w:ascii="Times New Roman" w:hAnsi="Times New Roman"/>
                <w:i/>
                <w:szCs w:val="20"/>
                <w:lang w:val="fr-FR"/>
              </w:rPr>
              <w:t>,</w:t>
            </w:r>
            <w:r w:rsidRPr="00FF0D23">
              <w:rPr>
                <w:rFonts w:ascii="Times New Roman" w:hAnsi="Times New Roman"/>
                <w:szCs w:val="20"/>
                <w:lang w:val="fr-FR"/>
              </w:rPr>
              <w:t xml:space="preserve"> pp. 146-149   </w:t>
            </w:r>
          </w:p>
          <w:p w14:paraId="2DC34EF9" w14:textId="227D65E6" w:rsidR="00A77BFF" w:rsidRPr="00FF0D23" w:rsidRDefault="00A77BFF" w:rsidP="00F6400A">
            <w:pPr>
              <w:ind w:left="288" w:hanging="288"/>
              <w:rPr>
                <w:rFonts w:ascii="Times New Roman" w:hAnsi="Times New Roman"/>
                <w:szCs w:val="20"/>
                <w:lang w:val="fr-FR"/>
              </w:rPr>
            </w:pPr>
            <w:r w:rsidRPr="00FF0D23">
              <w:rPr>
                <w:rFonts w:ascii="Times New Roman" w:hAnsi="Times New Roman"/>
                <w:szCs w:val="20"/>
                <w:lang w:val="fr-FR"/>
              </w:rPr>
              <w:t xml:space="preserve">Le </w:t>
            </w:r>
            <w:proofErr w:type="gramStart"/>
            <w:r w:rsidRPr="00FF0D23">
              <w:rPr>
                <w:rFonts w:ascii="Times New Roman" w:hAnsi="Times New Roman"/>
                <w:szCs w:val="20"/>
                <w:lang w:val="fr-FR"/>
              </w:rPr>
              <w:t>Zapping:</w:t>
            </w:r>
            <w:proofErr w:type="gramEnd"/>
            <w:r w:rsidRPr="00FF0D23">
              <w:rPr>
                <w:rFonts w:ascii="Times New Roman" w:hAnsi="Times New Roman"/>
                <w:i/>
                <w:szCs w:val="20"/>
                <w:lang w:val="fr-FR"/>
              </w:rPr>
              <w:t xml:space="preserve"> Sur les toits de Paris,</w:t>
            </w:r>
            <w:r w:rsidRPr="00FF0D23">
              <w:rPr>
                <w:rFonts w:ascii="Times New Roman" w:hAnsi="Times New Roman"/>
                <w:szCs w:val="20"/>
                <w:lang w:val="fr-FR"/>
              </w:rPr>
              <w:t xml:space="preserve"> p. 151</w:t>
            </w:r>
          </w:p>
          <w:p w14:paraId="582BB7E4" w14:textId="458FBA25" w:rsidR="006D2812" w:rsidRPr="00FF0D23" w:rsidRDefault="00A77BFF" w:rsidP="0075670A">
            <w:pPr>
              <w:ind w:left="288" w:hanging="288"/>
              <w:rPr>
                <w:rFonts w:ascii="Times New Roman" w:hAnsi="Times New Roman"/>
                <w:szCs w:val="20"/>
                <w:lang w:val="fr-FR"/>
              </w:rPr>
            </w:pPr>
            <w:r w:rsidRPr="00FF0D23">
              <w:rPr>
                <w:rFonts w:ascii="Times New Roman" w:hAnsi="Times New Roman"/>
                <w:szCs w:val="20"/>
                <w:lang w:val="fr-FR"/>
              </w:rPr>
              <w:t xml:space="preserve">Espace </w:t>
            </w:r>
            <w:proofErr w:type="gramStart"/>
            <w:r w:rsidRPr="00FF0D23">
              <w:rPr>
                <w:rFonts w:ascii="Times New Roman" w:hAnsi="Times New Roman"/>
                <w:szCs w:val="20"/>
                <w:lang w:val="fr-FR"/>
              </w:rPr>
              <w:t>contextes:</w:t>
            </w:r>
            <w:proofErr w:type="gramEnd"/>
            <w:r w:rsidRPr="00FF0D23">
              <w:rPr>
                <w:rFonts w:ascii="Times New Roman" w:hAnsi="Times New Roman"/>
                <w:i/>
                <w:szCs w:val="20"/>
                <w:lang w:val="fr-FR"/>
              </w:rPr>
              <w:t xml:space="preserve"> J’ai faim!,</w:t>
            </w:r>
            <w:r w:rsidRPr="00FF0D23">
              <w:rPr>
                <w:rFonts w:ascii="Times New Roman" w:hAnsi="Times New Roman"/>
                <w:szCs w:val="20"/>
                <w:lang w:val="fr-FR"/>
              </w:rPr>
              <w:t xml:space="preserve"> pp. 152–154</w:t>
            </w:r>
          </w:p>
        </w:tc>
      </w:tr>
      <w:tr w:rsidR="00A77BFF" w:rsidRPr="00FF0D23" w14:paraId="718C6EA7" w14:textId="77777777" w:rsidTr="008F6237">
        <w:tc>
          <w:tcPr>
            <w:tcW w:w="1074" w:type="dxa"/>
          </w:tcPr>
          <w:p w14:paraId="44991DBF" w14:textId="5CE14A20" w:rsidR="00A77BFF" w:rsidRPr="00FF0D23" w:rsidRDefault="00A77BFF" w:rsidP="005F7E2E">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April 18</w:t>
            </w:r>
          </w:p>
        </w:tc>
        <w:tc>
          <w:tcPr>
            <w:tcW w:w="3331" w:type="dxa"/>
          </w:tcPr>
          <w:p w14:paraId="41171123" w14:textId="14A68A71" w:rsidR="00A77BFF" w:rsidRPr="00FF0D23" w:rsidRDefault="0075670A" w:rsidP="005F7E2E">
            <w:pPr>
              <w:pStyle w:val="Standard"/>
              <w:rPr>
                <w:rFonts w:asciiTheme="majorBidi" w:hAnsiTheme="majorBidi" w:cstheme="majorBidi"/>
                <w:color w:val="C00000"/>
                <w:szCs w:val="20"/>
              </w:rPr>
            </w:pPr>
            <w:r>
              <w:rPr>
                <w:rFonts w:asciiTheme="majorBidi" w:hAnsiTheme="majorBidi" w:cstheme="majorBidi"/>
                <w:color w:val="C00000"/>
                <w:szCs w:val="20"/>
              </w:rPr>
              <w:t xml:space="preserve">Class meets in the Little Theater at 10:30 for </w:t>
            </w:r>
            <w:r w:rsidR="00A77BFF" w:rsidRPr="00FF0D23">
              <w:rPr>
                <w:rFonts w:asciiTheme="majorBidi" w:hAnsiTheme="majorBidi" w:cstheme="majorBidi"/>
                <w:color w:val="C00000"/>
                <w:szCs w:val="20"/>
              </w:rPr>
              <w:t>New York Forum of Amazigh Film</w:t>
            </w:r>
            <w:r>
              <w:rPr>
                <w:rFonts w:asciiTheme="majorBidi" w:hAnsiTheme="majorBidi" w:cstheme="majorBidi"/>
                <w:color w:val="C00000"/>
                <w:szCs w:val="20"/>
              </w:rPr>
              <w:t>.</w:t>
            </w:r>
          </w:p>
        </w:tc>
        <w:tc>
          <w:tcPr>
            <w:tcW w:w="2070" w:type="dxa"/>
          </w:tcPr>
          <w:p w14:paraId="522C95E0" w14:textId="1BC1C1AC" w:rsidR="00A77BFF" w:rsidRPr="00FF0D23" w:rsidRDefault="0075670A" w:rsidP="005F7E2E">
            <w:pPr>
              <w:pStyle w:val="Standard"/>
              <w:rPr>
                <w:rFonts w:asciiTheme="majorBidi" w:hAnsiTheme="majorBidi" w:cstheme="majorBidi"/>
                <w:szCs w:val="20"/>
              </w:rPr>
            </w:pPr>
            <w:r w:rsidRPr="0075670A">
              <w:rPr>
                <w:rFonts w:asciiTheme="majorBidi" w:hAnsiTheme="majorBidi" w:cstheme="majorBidi"/>
                <w:color w:val="C00000"/>
                <w:szCs w:val="20"/>
              </w:rPr>
              <w:t>Work on Assignment 1</w:t>
            </w:r>
          </w:p>
        </w:tc>
        <w:tc>
          <w:tcPr>
            <w:tcW w:w="3595" w:type="dxa"/>
          </w:tcPr>
          <w:p w14:paraId="2CF94302" w14:textId="0BFC2C43" w:rsidR="00A77BFF" w:rsidRPr="00FF0D23" w:rsidRDefault="00A77BFF" w:rsidP="005F7E2E">
            <w:pPr>
              <w:pStyle w:val="Standard"/>
              <w:rPr>
                <w:rFonts w:asciiTheme="majorBidi" w:hAnsiTheme="majorBidi" w:cstheme="majorBidi"/>
                <w:szCs w:val="20"/>
              </w:rPr>
            </w:pPr>
            <w:r w:rsidRPr="00547D6A">
              <w:rPr>
                <w:rFonts w:asciiTheme="majorBidi" w:hAnsiTheme="majorBidi" w:cstheme="majorBidi"/>
                <w:color w:val="C00000"/>
                <w:szCs w:val="20"/>
              </w:rPr>
              <w:t xml:space="preserve">Assignment </w:t>
            </w:r>
            <w:r w:rsidR="00547D6A" w:rsidRPr="00547D6A">
              <w:rPr>
                <w:rFonts w:asciiTheme="majorBidi" w:hAnsiTheme="majorBidi" w:cstheme="majorBidi"/>
                <w:color w:val="C00000"/>
                <w:szCs w:val="20"/>
              </w:rPr>
              <w:t>1</w:t>
            </w:r>
            <w:r w:rsidR="00547D6A">
              <w:rPr>
                <w:rFonts w:asciiTheme="majorBidi" w:hAnsiTheme="majorBidi" w:cstheme="majorBidi"/>
                <w:szCs w:val="20"/>
              </w:rPr>
              <w:t xml:space="preserve"> </w:t>
            </w:r>
            <w:r w:rsidRPr="00FF0D23">
              <w:rPr>
                <w:rFonts w:asciiTheme="majorBidi" w:hAnsiTheme="majorBidi" w:cstheme="majorBidi"/>
                <w:szCs w:val="20"/>
              </w:rPr>
              <w:t>based on the film to be screened in the Little Theater.</w:t>
            </w:r>
            <w:r w:rsidR="00547D6A">
              <w:rPr>
                <w:rFonts w:asciiTheme="majorBidi" w:hAnsiTheme="majorBidi" w:cstheme="majorBidi"/>
                <w:szCs w:val="20"/>
              </w:rPr>
              <w:t xml:space="preserve"> To be submitted on Blackboard before April 23.</w:t>
            </w:r>
          </w:p>
        </w:tc>
      </w:tr>
      <w:tr w:rsidR="00A77BFF" w:rsidRPr="00FF0D23" w14:paraId="371A4F20" w14:textId="77777777" w:rsidTr="008F6237">
        <w:tc>
          <w:tcPr>
            <w:tcW w:w="1074" w:type="dxa"/>
          </w:tcPr>
          <w:p w14:paraId="5FD851AD" w14:textId="0967614E" w:rsidR="00A77BFF" w:rsidRPr="00FF0D23" w:rsidRDefault="00A77BFF" w:rsidP="005F7E2E">
            <w:pPr>
              <w:pStyle w:val="Standard"/>
              <w:jc w:val="center"/>
              <w:rPr>
                <w:rFonts w:asciiTheme="majorBidi" w:hAnsiTheme="majorBidi" w:cstheme="majorBidi"/>
                <w:i/>
                <w:iCs/>
                <w:color w:val="000000" w:themeColor="text1"/>
                <w:szCs w:val="20"/>
              </w:rPr>
            </w:pPr>
            <w:r w:rsidRPr="00FF0D23">
              <w:rPr>
                <w:rFonts w:asciiTheme="majorBidi" w:hAnsiTheme="majorBidi" w:cstheme="majorBidi"/>
                <w:color w:val="000000" w:themeColor="text1"/>
                <w:szCs w:val="20"/>
              </w:rPr>
              <w:t>April 1</w:t>
            </w:r>
            <w:r w:rsidR="006D2812" w:rsidRPr="00FF0D23">
              <w:rPr>
                <w:rFonts w:asciiTheme="majorBidi" w:hAnsiTheme="majorBidi" w:cstheme="majorBidi"/>
                <w:color w:val="000000" w:themeColor="text1"/>
                <w:szCs w:val="20"/>
              </w:rPr>
              <w:t>8</w:t>
            </w:r>
          </w:p>
        </w:tc>
        <w:tc>
          <w:tcPr>
            <w:tcW w:w="3331" w:type="dxa"/>
          </w:tcPr>
          <w:p w14:paraId="08C24BBE" w14:textId="5B0A0AFD" w:rsidR="00A77BFF" w:rsidRPr="00FF0D23" w:rsidRDefault="00A77BFF" w:rsidP="005F7E2E">
            <w:pPr>
              <w:pStyle w:val="Standard"/>
              <w:rPr>
                <w:rFonts w:asciiTheme="majorBidi" w:hAnsiTheme="majorBidi" w:cstheme="majorBidi"/>
                <w:szCs w:val="20"/>
              </w:rPr>
            </w:pPr>
            <w:r w:rsidRPr="00FF0D23">
              <w:rPr>
                <w:rFonts w:asciiTheme="majorBidi" w:hAnsiTheme="majorBidi" w:cstheme="majorBidi"/>
                <w:color w:val="C00000"/>
                <w:szCs w:val="20"/>
              </w:rPr>
              <w:t>Lab 7</w:t>
            </w:r>
          </w:p>
        </w:tc>
        <w:tc>
          <w:tcPr>
            <w:tcW w:w="2070" w:type="dxa"/>
          </w:tcPr>
          <w:p w14:paraId="79AAA214" w14:textId="77777777" w:rsidR="00A77BFF" w:rsidRPr="00FF0D23" w:rsidRDefault="00A77BFF" w:rsidP="005F7E2E">
            <w:pPr>
              <w:pStyle w:val="Standard"/>
              <w:rPr>
                <w:rFonts w:asciiTheme="majorBidi" w:hAnsiTheme="majorBidi" w:cstheme="majorBidi"/>
                <w:szCs w:val="20"/>
              </w:rPr>
            </w:pPr>
          </w:p>
        </w:tc>
        <w:tc>
          <w:tcPr>
            <w:tcW w:w="3595" w:type="dxa"/>
          </w:tcPr>
          <w:p w14:paraId="20E06F19" w14:textId="137E91C3" w:rsidR="00A77BFF" w:rsidRPr="00FF0D23" w:rsidRDefault="00A77BFF" w:rsidP="005F7E2E">
            <w:pPr>
              <w:pStyle w:val="Standard"/>
              <w:rPr>
                <w:rFonts w:asciiTheme="majorBidi" w:hAnsiTheme="majorBidi" w:cstheme="majorBidi"/>
                <w:szCs w:val="20"/>
              </w:rPr>
            </w:pPr>
          </w:p>
        </w:tc>
      </w:tr>
      <w:tr w:rsidR="00A77BFF" w:rsidRPr="00FF0D23" w14:paraId="1DE6AEE1" w14:textId="77777777" w:rsidTr="008F6237">
        <w:tc>
          <w:tcPr>
            <w:tcW w:w="1074" w:type="dxa"/>
          </w:tcPr>
          <w:p w14:paraId="11EEE410" w14:textId="3BFFB5EF" w:rsidR="00A77BFF" w:rsidRPr="00FF0D23" w:rsidRDefault="00A77BFF" w:rsidP="005F7E2E">
            <w:pPr>
              <w:pStyle w:val="Standard"/>
              <w:jc w:val="center"/>
              <w:rPr>
                <w:rFonts w:asciiTheme="majorBidi" w:hAnsiTheme="majorBidi" w:cstheme="majorBidi"/>
                <w:i/>
                <w:iCs/>
                <w:color w:val="000000" w:themeColor="text1"/>
                <w:szCs w:val="20"/>
              </w:rPr>
            </w:pPr>
            <w:r w:rsidRPr="00FF0D23">
              <w:rPr>
                <w:rFonts w:asciiTheme="majorBidi" w:hAnsiTheme="majorBidi" w:cstheme="majorBidi"/>
                <w:color w:val="000000" w:themeColor="text1"/>
                <w:szCs w:val="20"/>
              </w:rPr>
              <w:lastRenderedPageBreak/>
              <w:t>April 23</w:t>
            </w:r>
            <w:r w:rsidR="00EB26D9">
              <w:rPr>
                <w:rFonts w:asciiTheme="majorBidi" w:hAnsiTheme="majorBidi" w:cstheme="majorBidi"/>
                <w:color w:val="000000" w:themeColor="text1"/>
                <w:szCs w:val="20"/>
              </w:rPr>
              <w:t>,</w:t>
            </w:r>
            <w:r w:rsidRPr="00FF0D23">
              <w:rPr>
                <w:rFonts w:asciiTheme="majorBidi" w:hAnsiTheme="majorBidi" w:cstheme="majorBidi"/>
                <w:color w:val="000000" w:themeColor="text1"/>
                <w:szCs w:val="20"/>
              </w:rPr>
              <w:t xml:space="preserve"> 25</w:t>
            </w:r>
            <w:r w:rsidR="00EB26D9">
              <w:rPr>
                <w:rFonts w:asciiTheme="majorBidi" w:hAnsiTheme="majorBidi" w:cstheme="majorBidi"/>
                <w:color w:val="000000" w:themeColor="text1"/>
                <w:szCs w:val="20"/>
              </w:rPr>
              <w:t>, and 30</w:t>
            </w:r>
          </w:p>
        </w:tc>
        <w:tc>
          <w:tcPr>
            <w:tcW w:w="3331" w:type="dxa"/>
          </w:tcPr>
          <w:p w14:paraId="14AFE473" w14:textId="694D8754" w:rsidR="00A77BFF" w:rsidRPr="00FF0D23" w:rsidRDefault="00A77BFF" w:rsidP="005F7E2E">
            <w:pPr>
              <w:pStyle w:val="Standard"/>
              <w:rPr>
                <w:rFonts w:asciiTheme="majorBidi" w:hAnsiTheme="majorBidi" w:cstheme="majorBidi"/>
                <w:b/>
                <w:bCs/>
                <w:szCs w:val="20"/>
              </w:rPr>
            </w:pPr>
            <w:r w:rsidRPr="00FF0D23">
              <w:rPr>
                <w:rFonts w:asciiTheme="majorBidi" w:hAnsiTheme="majorBidi" w:cstheme="majorBidi"/>
                <w:b/>
                <w:bCs/>
                <w:color w:val="C00000"/>
                <w:szCs w:val="20"/>
              </w:rPr>
              <w:t>No Class. Spring Break.</w:t>
            </w:r>
          </w:p>
        </w:tc>
        <w:tc>
          <w:tcPr>
            <w:tcW w:w="2070" w:type="dxa"/>
          </w:tcPr>
          <w:p w14:paraId="2E951FC1" w14:textId="77777777" w:rsidR="00A77BFF" w:rsidRPr="00FF0D23" w:rsidRDefault="00A77BFF" w:rsidP="005F7E2E">
            <w:pPr>
              <w:pStyle w:val="Standard"/>
              <w:rPr>
                <w:rFonts w:asciiTheme="majorBidi" w:hAnsiTheme="majorBidi" w:cstheme="majorBidi"/>
                <w:szCs w:val="20"/>
              </w:rPr>
            </w:pPr>
          </w:p>
        </w:tc>
        <w:tc>
          <w:tcPr>
            <w:tcW w:w="3595" w:type="dxa"/>
          </w:tcPr>
          <w:p w14:paraId="3ADBD0D1" w14:textId="2218DAF8" w:rsidR="00A77BFF" w:rsidRPr="00FF0D23" w:rsidRDefault="00A77BFF" w:rsidP="005F7E2E">
            <w:pPr>
              <w:pStyle w:val="Standard"/>
              <w:rPr>
                <w:rFonts w:asciiTheme="majorBidi" w:hAnsiTheme="majorBidi" w:cstheme="majorBidi"/>
                <w:szCs w:val="20"/>
              </w:rPr>
            </w:pPr>
          </w:p>
        </w:tc>
      </w:tr>
      <w:tr w:rsidR="00674803" w:rsidRPr="00FF0D23" w14:paraId="60273EE9" w14:textId="77777777" w:rsidTr="008F6237">
        <w:tc>
          <w:tcPr>
            <w:tcW w:w="1074" w:type="dxa"/>
          </w:tcPr>
          <w:p w14:paraId="411D8A34" w14:textId="0D22F637" w:rsidR="00674803" w:rsidRPr="00FF0D23" w:rsidRDefault="00674803" w:rsidP="005F7E2E">
            <w:pPr>
              <w:pStyle w:val="Standard"/>
              <w:jc w:val="center"/>
              <w:rPr>
                <w:rFonts w:asciiTheme="majorBidi" w:hAnsiTheme="majorBidi" w:cstheme="majorBidi"/>
                <w:color w:val="000000" w:themeColor="text1"/>
                <w:szCs w:val="20"/>
              </w:rPr>
            </w:pPr>
            <w:r>
              <w:rPr>
                <w:rFonts w:asciiTheme="majorBidi" w:hAnsiTheme="majorBidi" w:cstheme="majorBidi"/>
                <w:color w:val="000000" w:themeColor="text1"/>
                <w:szCs w:val="20"/>
              </w:rPr>
              <w:t>May 2</w:t>
            </w:r>
          </w:p>
        </w:tc>
        <w:tc>
          <w:tcPr>
            <w:tcW w:w="3331" w:type="dxa"/>
          </w:tcPr>
          <w:p w14:paraId="7D7EF425" w14:textId="77777777" w:rsidR="00674803" w:rsidRPr="00FF0D23" w:rsidRDefault="00674803" w:rsidP="00674803">
            <w:pPr>
              <w:ind w:left="288" w:hanging="288"/>
              <w:rPr>
                <w:rFonts w:ascii="Times New Roman" w:hAnsi="Times New Roman"/>
                <w:szCs w:val="20"/>
              </w:rPr>
            </w:pPr>
            <w:r w:rsidRPr="00FF0D23">
              <w:rPr>
                <w:rFonts w:ascii="Times New Roman" w:hAnsi="Times New Roman"/>
                <w:szCs w:val="20"/>
              </w:rPr>
              <w:t>No class meeting but you must</w:t>
            </w:r>
          </w:p>
          <w:p w14:paraId="58E94B31" w14:textId="77777777" w:rsidR="00EB26D9" w:rsidRDefault="00674803" w:rsidP="00674803">
            <w:pPr>
              <w:ind w:left="288" w:hanging="288"/>
              <w:rPr>
                <w:rFonts w:ascii="Times New Roman" w:hAnsi="Times New Roman"/>
                <w:szCs w:val="20"/>
              </w:rPr>
            </w:pPr>
            <w:r w:rsidRPr="00FF0D23">
              <w:rPr>
                <w:rFonts w:ascii="Times New Roman" w:hAnsi="Times New Roman"/>
                <w:szCs w:val="20"/>
              </w:rPr>
              <w:t xml:space="preserve"> attend the lab.</w:t>
            </w:r>
            <w:r>
              <w:rPr>
                <w:rFonts w:ascii="Times New Roman" w:hAnsi="Times New Roman"/>
                <w:szCs w:val="20"/>
              </w:rPr>
              <w:t xml:space="preserve"> You will also </w:t>
            </w:r>
            <w:proofErr w:type="gramStart"/>
            <w:r>
              <w:rPr>
                <w:rFonts w:ascii="Times New Roman" w:hAnsi="Times New Roman"/>
                <w:szCs w:val="20"/>
              </w:rPr>
              <w:t>submit</w:t>
            </w:r>
            <w:proofErr w:type="gramEnd"/>
          </w:p>
          <w:p w14:paraId="254BB2A7" w14:textId="0A40C3A7" w:rsidR="00674803" w:rsidRPr="00FF0D23" w:rsidRDefault="00674803" w:rsidP="00674803">
            <w:pPr>
              <w:ind w:left="288" w:hanging="288"/>
              <w:rPr>
                <w:rFonts w:ascii="Times New Roman" w:hAnsi="Times New Roman"/>
                <w:szCs w:val="20"/>
              </w:rPr>
            </w:pPr>
            <w:r w:rsidRPr="00547D6A">
              <w:rPr>
                <w:rFonts w:ascii="Times New Roman" w:hAnsi="Times New Roman"/>
                <w:color w:val="C00000"/>
                <w:szCs w:val="20"/>
              </w:rPr>
              <w:t xml:space="preserve">assignment </w:t>
            </w:r>
            <w:r w:rsidR="00547D6A" w:rsidRPr="00547D6A">
              <w:rPr>
                <w:rFonts w:ascii="Times New Roman" w:hAnsi="Times New Roman"/>
                <w:color w:val="C00000"/>
                <w:szCs w:val="20"/>
              </w:rPr>
              <w:t>2</w:t>
            </w:r>
            <w:r w:rsidR="00547D6A">
              <w:rPr>
                <w:rFonts w:ascii="Times New Roman" w:hAnsi="Times New Roman"/>
                <w:szCs w:val="20"/>
              </w:rPr>
              <w:t xml:space="preserve"> on Supersite</w:t>
            </w:r>
            <w:r>
              <w:rPr>
                <w:rFonts w:ascii="Times New Roman" w:hAnsi="Times New Roman"/>
                <w:szCs w:val="20"/>
              </w:rPr>
              <w:t>.</w:t>
            </w:r>
          </w:p>
        </w:tc>
        <w:tc>
          <w:tcPr>
            <w:tcW w:w="2070" w:type="dxa"/>
          </w:tcPr>
          <w:p w14:paraId="64116843" w14:textId="6BD6E2BD" w:rsidR="00674803" w:rsidRPr="00FF0D23" w:rsidRDefault="00674803" w:rsidP="008445E1">
            <w:pPr>
              <w:rPr>
                <w:rFonts w:ascii="Times New Roman" w:hAnsi="Times New Roman"/>
                <w:color w:val="C00000"/>
                <w:szCs w:val="20"/>
              </w:rPr>
            </w:pPr>
            <w:r w:rsidRPr="0075670A">
              <w:rPr>
                <w:rFonts w:ascii="Times New Roman" w:hAnsi="Times New Roman"/>
                <w:color w:val="C00000"/>
                <w:szCs w:val="20"/>
              </w:rPr>
              <w:t xml:space="preserve">Submit assignment </w:t>
            </w:r>
            <w:r w:rsidR="00547D6A" w:rsidRPr="0075670A">
              <w:rPr>
                <w:rFonts w:ascii="Times New Roman" w:hAnsi="Times New Roman"/>
                <w:color w:val="C00000"/>
                <w:szCs w:val="20"/>
              </w:rPr>
              <w:t>2</w:t>
            </w:r>
            <w:r w:rsidR="00EB26D9" w:rsidRPr="0075670A">
              <w:rPr>
                <w:rFonts w:ascii="Times New Roman" w:hAnsi="Times New Roman"/>
                <w:color w:val="C00000"/>
                <w:szCs w:val="20"/>
              </w:rPr>
              <w:t xml:space="preserve">. </w:t>
            </w:r>
          </w:p>
        </w:tc>
        <w:tc>
          <w:tcPr>
            <w:tcW w:w="3595" w:type="dxa"/>
          </w:tcPr>
          <w:p w14:paraId="0AD9CA01" w14:textId="77777777" w:rsidR="00674803" w:rsidRPr="00FF0D23" w:rsidRDefault="00674803" w:rsidP="0099619F">
            <w:pPr>
              <w:pStyle w:val="Standard"/>
              <w:rPr>
                <w:rFonts w:asciiTheme="majorBidi" w:hAnsiTheme="majorBidi" w:cstheme="majorBidi"/>
                <w:szCs w:val="20"/>
              </w:rPr>
            </w:pPr>
          </w:p>
        </w:tc>
      </w:tr>
      <w:tr w:rsidR="00A77BFF" w:rsidRPr="00FF0D23" w14:paraId="37A9BF9F" w14:textId="77777777" w:rsidTr="008F6237">
        <w:tc>
          <w:tcPr>
            <w:tcW w:w="1074" w:type="dxa"/>
          </w:tcPr>
          <w:p w14:paraId="5A3E5CF8" w14:textId="081C5A9F" w:rsidR="00A77BFF" w:rsidRPr="00FF0D23" w:rsidRDefault="00A77BFF" w:rsidP="005F7E2E">
            <w:pPr>
              <w:pStyle w:val="Standard"/>
              <w:jc w:val="center"/>
              <w:rPr>
                <w:rFonts w:asciiTheme="majorBidi" w:hAnsiTheme="majorBidi" w:cstheme="majorBidi"/>
                <w:i/>
                <w:iCs/>
                <w:color w:val="000000" w:themeColor="text1"/>
                <w:szCs w:val="20"/>
              </w:rPr>
            </w:pPr>
            <w:r w:rsidRPr="00FF0D23">
              <w:rPr>
                <w:rFonts w:asciiTheme="majorBidi" w:hAnsiTheme="majorBidi" w:cstheme="majorBidi"/>
                <w:color w:val="000000" w:themeColor="text1"/>
                <w:szCs w:val="20"/>
              </w:rPr>
              <w:t xml:space="preserve">May </w:t>
            </w:r>
            <w:r w:rsidR="006D2812" w:rsidRPr="00FF0D23">
              <w:rPr>
                <w:rFonts w:asciiTheme="majorBidi" w:hAnsiTheme="majorBidi" w:cstheme="majorBidi"/>
                <w:color w:val="000000" w:themeColor="text1"/>
                <w:szCs w:val="20"/>
              </w:rPr>
              <w:t>2</w:t>
            </w:r>
          </w:p>
        </w:tc>
        <w:tc>
          <w:tcPr>
            <w:tcW w:w="3331" w:type="dxa"/>
          </w:tcPr>
          <w:p w14:paraId="25816F2F" w14:textId="641D36E3" w:rsidR="00A77BFF" w:rsidRPr="00FF0D23" w:rsidRDefault="00A77BFF" w:rsidP="0099619F">
            <w:pPr>
              <w:ind w:left="288" w:hanging="288"/>
              <w:rPr>
                <w:rFonts w:ascii="Times New Roman" w:hAnsi="Times New Roman"/>
                <w:szCs w:val="20"/>
              </w:rPr>
            </w:pPr>
            <w:r w:rsidRPr="00FF0D23">
              <w:rPr>
                <w:rFonts w:ascii="Times New Roman" w:hAnsi="Times New Roman"/>
                <w:color w:val="C00000"/>
                <w:szCs w:val="20"/>
              </w:rPr>
              <w:t>Lab 8</w:t>
            </w:r>
          </w:p>
        </w:tc>
        <w:tc>
          <w:tcPr>
            <w:tcW w:w="2070" w:type="dxa"/>
          </w:tcPr>
          <w:p w14:paraId="243F7A99" w14:textId="77777777" w:rsidR="00A77BFF" w:rsidRPr="00FF0D23" w:rsidRDefault="00A77BFF" w:rsidP="0099619F">
            <w:pPr>
              <w:ind w:left="288" w:hanging="288"/>
              <w:rPr>
                <w:rFonts w:ascii="Times New Roman" w:hAnsi="Times New Roman"/>
                <w:szCs w:val="20"/>
                <w:lang w:val="fr-FR"/>
              </w:rPr>
            </w:pPr>
          </w:p>
        </w:tc>
        <w:tc>
          <w:tcPr>
            <w:tcW w:w="3595" w:type="dxa"/>
          </w:tcPr>
          <w:p w14:paraId="719336C9" w14:textId="28FA4540" w:rsidR="00A77BFF" w:rsidRPr="00FF0D23" w:rsidRDefault="00A77BFF" w:rsidP="0099619F">
            <w:pPr>
              <w:ind w:left="288" w:hanging="288"/>
              <w:rPr>
                <w:rFonts w:ascii="Times New Roman" w:hAnsi="Times New Roman"/>
                <w:szCs w:val="20"/>
                <w:lang w:val="fr-FR"/>
              </w:rPr>
            </w:pPr>
          </w:p>
        </w:tc>
      </w:tr>
      <w:tr w:rsidR="00A77BFF" w:rsidRPr="000C0168" w14:paraId="70C0CDB8" w14:textId="77777777" w:rsidTr="008F6237">
        <w:tc>
          <w:tcPr>
            <w:tcW w:w="1074" w:type="dxa"/>
          </w:tcPr>
          <w:p w14:paraId="6AA4039D" w14:textId="28649C36" w:rsidR="00674803" w:rsidRDefault="00674803" w:rsidP="005B07DA">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Chapter </w:t>
            </w:r>
            <w:r w:rsidR="00917A3B">
              <w:rPr>
                <w:rFonts w:asciiTheme="majorBidi" w:hAnsiTheme="majorBidi" w:cstheme="majorBidi"/>
                <w:color w:val="000000" w:themeColor="text1"/>
                <w:szCs w:val="20"/>
              </w:rPr>
              <w:t>4</w:t>
            </w:r>
          </w:p>
          <w:p w14:paraId="37417386" w14:textId="7E771DC2" w:rsidR="00A77BFF" w:rsidRPr="00FF0D23" w:rsidRDefault="00A77BFF" w:rsidP="005B07DA">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May 7 </w:t>
            </w:r>
          </w:p>
          <w:p w14:paraId="6F59BB65" w14:textId="77777777" w:rsidR="00A77BFF" w:rsidRPr="00FF0D23" w:rsidRDefault="00A77BFF" w:rsidP="005B07DA">
            <w:pPr>
              <w:pStyle w:val="Standard"/>
              <w:jc w:val="center"/>
              <w:rPr>
                <w:rFonts w:asciiTheme="majorBidi" w:hAnsiTheme="majorBidi" w:cstheme="majorBidi"/>
                <w:color w:val="000000" w:themeColor="text1"/>
                <w:szCs w:val="20"/>
              </w:rPr>
            </w:pPr>
          </w:p>
          <w:p w14:paraId="2E28FD59" w14:textId="0FED6B74" w:rsidR="00A77BFF" w:rsidRPr="00FF0D23" w:rsidRDefault="00A77BFF" w:rsidP="005B07DA">
            <w:pPr>
              <w:pStyle w:val="Standard"/>
              <w:jc w:val="center"/>
              <w:rPr>
                <w:rFonts w:asciiTheme="majorBidi" w:hAnsiTheme="majorBidi" w:cstheme="majorBidi"/>
                <w:color w:val="000000" w:themeColor="text1"/>
                <w:szCs w:val="20"/>
              </w:rPr>
            </w:pPr>
          </w:p>
        </w:tc>
        <w:tc>
          <w:tcPr>
            <w:tcW w:w="3331" w:type="dxa"/>
          </w:tcPr>
          <w:p w14:paraId="26B0C4F3" w14:textId="77777777" w:rsidR="00917A3B" w:rsidRPr="00FF0D23" w:rsidRDefault="006D2812" w:rsidP="00917A3B">
            <w:pPr>
              <w:ind w:left="288" w:hanging="288"/>
              <w:rPr>
                <w:rFonts w:ascii="Times New Roman" w:hAnsi="Times New Roman"/>
                <w:szCs w:val="20"/>
              </w:rPr>
            </w:pPr>
            <w:r w:rsidRPr="00FF0D23">
              <w:rPr>
                <w:rFonts w:ascii="Times New Roman" w:hAnsi="Times New Roman"/>
              </w:rPr>
              <w:t xml:space="preserve"> </w:t>
            </w:r>
            <w:r w:rsidR="00917A3B" w:rsidRPr="00FF0D23">
              <w:rPr>
                <w:rFonts w:ascii="Times New Roman" w:hAnsi="Times New Roman"/>
                <w:szCs w:val="20"/>
              </w:rPr>
              <w:t>Express future actions</w:t>
            </w:r>
          </w:p>
          <w:p w14:paraId="668059C5" w14:textId="77777777" w:rsidR="00917A3B" w:rsidRPr="00FF0D23" w:rsidRDefault="00917A3B" w:rsidP="00917A3B">
            <w:pPr>
              <w:ind w:left="288" w:hanging="288"/>
              <w:rPr>
                <w:rFonts w:ascii="Times New Roman" w:hAnsi="Times New Roman"/>
                <w:szCs w:val="20"/>
              </w:rPr>
            </w:pPr>
            <w:r w:rsidRPr="00FF0D23">
              <w:rPr>
                <w:rFonts w:ascii="Times New Roman" w:hAnsi="Times New Roman"/>
                <w:szCs w:val="20"/>
              </w:rPr>
              <w:t xml:space="preserve">Use the preposition à in </w:t>
            </w:r>
            <w:proofErr w:type="gramStart"/>
            <w:r w:rsidRPr="00FF0D23">
              <w:rPr>
                <w:rFonts w:ascii="Times New Roman" w:hAnsi="Times New Roman"/>
                <w:szCs w:val="20"/>
              </w:rPr>
              <w:t>contractions</w:t>
            </w:r>
            <w:proofErr w:type="gramEnd"/>
          </w:p>
          <w:p w14:paraId="6500BCF2" w14:textId="77777777" w:rsidR="00917A3B" w:rsidRPr="00FF0D23" w:rsidRDefault="00917A3B" w:rsidP="00917A3B">
            <w:pPr>
              <w:ind w:left="288" w:hanging="288"/>
              <w:rPr>
                <w:rFonts w:ascii="Times New Roman" w:hAnsi="Times New Roman"/>
                <w:szCs w:val="20"/>
              </w:rPr>
            </w:pPr>
            <w:r w:rsidRPr="00FF0D23">
              <w:rPr>
                <w:rFonts w:ascii="Times New Roman" w:hAnsi="Times New Roman"/>
                <w:szCs w:val="20"/>
              </w:rPr>
              <w:t xml:space="preserve">Use interrogative </w:t>
            </w:r>
            <w:proofErr w:type="gramStart"/>
            <w:r w:rsidRPr="00FF0D23">
              <w:rPr>
                <w:rFonts w:ascii="Times New Roman" w:hAnsi="Times New Roman"/>
                <w:szCs w:val="20"/>
              </w:rPr>
              <w:t>words</w:t>
            </w:r>
            <w:proofErr w:type="gramEnd"/>
          </w:p>
          <w:p w14:paraId="685D7CB5" w14:textId="77777777" w:rsidR="00917A3B" w:rsidRPr="00FF0D23" w:rsidRDefault="00917A3B" w:rsidP="00917A3B">
            <w:pPr>
              <w:rPr>
                <w:rFonts w:ascii="Times New Roman" w:hAnsi="Times New Roman"/>
                <w:szCs w:val="20"/>
              </w:rPr>
            </w:pPr>
            <w:r w:rsidRPr="00FF0D23">
              <w:rPr>
                <w:rFonts w:ascii="Times New Roman" w:hAnsi="Times New Roman"/>
                <w:szCs w:val="20"/>
              </w:rPr>
              <w:t xml:space="preserve">Talk about food items at a </w:t>
            </w:r>
            <w:proofErr w:type="gramStart"/>
            <w:r w:rsidRPr="00FF0D23">
              <w:rPr>
                <w:rFonts w:ascii="Times New Roman" w:hAnsi="Times New Roman"/>
                <w:szCs w:val="20"/>
              </w:rPr>
              <w:t>café</w:t>
            </w:r>
            <w:proofErr w:type="gramEnd"/>
          </w:p>
          <w:p w14:paraId="758C0683" w14:textId="1030D044" w:rsidR="00A77BFF" w:rsidRPr="00790E50" w:rsidRDefault="00917A3B" w:rsidP="00790E50">
            <w:pPr>
              <w:ind w:left="288" w:hanging="288"/>
              <w:rPr>
                <w:rFonts w:ascii="Times New Roman" w:hAnsi="Times New Roman" w:cs="Times New Roman"/>
                <w:sz w:val="21"/>
                <w:szCs w:val="21"/>
              </w:rPr>
            </w:pPr>
            <w:r w:rsidRPr="00D12A5A">
              <w:rPr>
                <w:rFonts w:ascii="Times New Roman" w:hAnsi="Times New Roman" w:cs="Times New Roman"/>
                <w:sz w:val="21"/>
                <w:szCs w:val="21"/>
              </w:rPr>
              <w:t>Express quantity</w:t>
            </w:r>
          </w:p>
        </w:tc>
        <w:tc>
          <w:tcPr>
            <w:tcW w:w="2070" w:type="dxa"/>
          </w:tcPr>
          <w:p w14:paraId="2510A394" w14:textId="2630194A" w:rsidR="00A77BFF" w:rsidRPr="00FF0D23" w:rsidRDefault="00596BCB" w:rsidP="00A77BFF">
            <w:pPr>
              <w:rPr>
                <w:rFonts w:ascii="Times New Roman" w:hAnsi="Times New Roman"/>
                <w:color w:val="C00000"/>
                <w:szCs w:val="20"/>
              </w:rPr>
            </w:pPr>
            <w:r w:rsidRPr="00D12A5A">
              <w:rPr>
                <w:rFonts w:ascii="Times New Roman" w:hAnsi="Times New Roman" w:cs="Times New Roman"/>
                <w:color w:val="C00000"/>
                <w:sz w:val="21"/>
                <w:szCs w:val="21"/>
              </w:rPr>
              <w:t>Watch the tutorial Interrogative words before attending the class.</w:t>
            </w:r>
          </w:p>
        </w:tc>
        <w:tc>
          <w:tcPr>
            <w:tcW w:w="3595" w:type="dxa"/>
          </w:tcPr>
          <w:p w14:paraId="044646F7" w14:textId="77777777" w:rsidR="0075670A" w:rsidRDefault="00917A3B" w:rsidP="00917A3B">
            <w:pPr>
              <w:ind w:left="288" w:hanging="288"/>
              <w:rPr>
                <w:rFonts w:ascii="Times New Roman" w:hAnsi="Times New Roman"/>
                <w:szCs w:val="20"/>
                <w:lang w:val="fr-FR"/>
              </w:rPr>
            </w:pPr>
            <w:r w:rsidRPr="00FF0D23">
              <w:rPr>
                <w:rFonts w:ascii="Times New Roman" w:hAnsi="Times New Roman"/>
                <w:szCs w:val="20"/>
                <w:lang w:val="fr-FR"/>
              </w:rPr>
              <w:t>Roman-</w:t>
            </w:r>
            <w:proofErr w:type="gramStart"/>
            <w:r w:rsidRPr="00FF0D23">
              <w:rPr>
                <w:rFonts w:ascii="Times New Roman" w:hAnsi="Times New Roman"/>
                <w:szCs w:val="20"/>
                <w:lang w:val="fr-FR"/>
              </w:rPr>
              <w:t>photo:</w:t>
            </w:r>
            <w:proofErr w:type="gramEnd"/>
            <w:r w:rsidRPr="00FF0D23">
              <w:rPr>
                <w:rFonts w:ascii="Times New Roman" w:hAnsi="Times New Roman"/>
                <w:i/>
                <w:szCs w:val="20"/>
                <w:lang w:val="fr-FR"/>
              </w:rPr>
              <w:t xml:space="preserve"> L’heure du déjeuner,</w:t>
            </w:r>
            <w:r w:rsidRPr="00FF0D23">
              <w:rPr>
                <w:rFonts w:ascii="Times New Roman" w:hAnsi="Times New Roman"/>
                <w:szCs w:val="20"/>
                <w:lang w:val="fr-FR"/>
              </w:rPr>
              <w:t xml:space="preserve"> pp. </w:t>
            </w:r>
          </w:p>
          <w:p w14:paraId="353A4EC9" w14:textId="732F9A7B" w:rsidR="00917A3B" w:rsidRPr="00FF0D23" w:rsidRDefault="00917A3B" w:rsidP="00917A3B">
            <w:pPr>
              <w:ind w:left="288" w:hanging="288"/>
              <w:rPr>
                <w:rFonts w:ascii="Times New Roman" w:hAnsi="Times New Roman"/>
                <w:szCs w:val="20"/>
                <w:lang w:val="fr-FR"/>
              </w:rPr>
            </w:pPr>
            <w:r w:rsidRPr="00FF0D23">
              <w:rPr>
                <w:rFonts w:ascii="Times New Roman" w:hAnsi="Times New Roman"/>
                <w:szCs w:val="20"/>
                <w:lang w:val="fr-FR"/>
              </w:rPr>
              <w:t>156–157</w:t>
            </w:r>
          </w:p>
          <w:p w14:paraId="18ED39A8" w14:textId="77777777" w:rsidR="00917A3B" w:rsidRPr="00FF0D23" w:rsidRDefault="00917A3B" w:rsidP="00917A3B">
            <w:pPr>
              <w:ind w:left="288" w:hanging="288"/>
              <w:rPr>
                <w:rFonts w:ascii="Times New Roman" w:hAnsi="Times New Roman"/>
                <w:szCs w:val="20"/>
                <w:lang w:val="fr-FR"/>
              </w:rPr>
            </w:pPr>
            <w:r w:rsidRPr="00FF0D23">
              <w:rPr>
                <w:rFonts w:ascii="Times New Roman" w:hAnsi="Times New Roman"/>
                <w:szCs w:val="20"/>
                <w:lang w:val="fr-FR"/>
              </w:rPr>
              <w:t xml:space="preserve">Espace culture, pp. 158–159 </w:t>
            </w:r>
          </w:p>
          <w:p w14:paraId="17E2BEDC" w14:textId="76936905" w:rsidR="00A77BFF" w:rsidRPr="00790E50" w:rsidRDefault="00917A3B" w:rsidP="00790E50">
            <w:pPr>
              <w:rPr>
                <w:rFonts w:ascii="Times New Roman" w:hAnsi="Times New Roman"/>
                <w:i/>
                <w:szCs w:val="20"/>
                <w:lang w:val="fr-FR"/>
              </w:rPr>
            </w:pPr>
            <w:r w:rsidRPr="00FF0D23">
              <w:rPr>
                <w:rFonts w:ascii="Times New Roman" w:hAnsi="Times New Roman"/>
                <w:szCs w:val="20"/>
                <w:lang w:val="fr-FR"/>
              </w:rPr>
              <w:t xml:space="preserve">Espace structures 4B.1: </w:t>
            </w:r>
            <w:r w:rsidRPr="00FF0D23">
              <w:rPr>
                <w:rFonts w:ascii="Times New Roman" w:hAnsi="Times New Roman"/>
                <w:i/>
                <w:szCs w:val="20"/>
                <w:lang w:val="fr-FR"/>
              </w:rPr>
              <w:t xml:space="preserve">The </w:t>
            </w:r>
            <w:proofErr w:type="spellStart"/>
            <w:r w:rsidRPr="00FF0D23">
              <w:rPr>
                <w:rFonts w:ascii="Times New Roman" w:hAnsi="Times New Roman"/>
                <w:i/>
                <w:szCs w:val="20"/>
                <w:lang w:val="fr-FR"/>
              </w:rPr>
              <w:t>verbs</w:t>
            </w:r>
            <w:proofErr w:type="spellEnd"/>
            <w:r w:rsidRPr="00FF0D23">
              <w:rPr>
                <w:rFonts w:ascii="Times New Roman" w:hAnsi="Times New Roman"/>
                <w:i/>
                <w:szCs w:val="20"/>
                <w:lang w:val="fr-FR"/>
              </w:rPr>
              <w:t xml:space="preserve"> </w:t>
            </w:r>
            <w:r w:rsidRPr="00FF0D23">
              <w:rPr>
                <w:rFonts w:ascii="Times New Roman" w:hAnsi="Times New Roman"/>
                <w:szCs w:val="20"/>
                <w:lang w:val="fr-FR"/>
              </w:rPr>
              <w:t>prendre</w:t>
            </w:r>
            <w:r w:rsidRPr="00FF0D23">
              <w:rPr>
                <w:rFonts w:ascii="Times New Roman" w:hAnsi="Times New Roman"/>
                <w:i/>
                <w:szCs w:val="20"/>
                <w:lang w:val="fr-FR"/>
              </w:rPr>
              <w:t xml:space="preserve"> and </w:t>
            </w:r>
            <w:proofErr w:type="gramStart"/>
            <w:r w:rsidRPr="00FF0D23">
              <w:rPr>
                <w:rFonts w:ascii="Times New Roman" w:hAnsi="Times New Roman"/>
                <w:szCs w:val="20"/>
                <w:lang w:val="fr-FR"/>
              </w:rPr>
              <w:t>boire;</w:t>
            </w:r>
            <w:proofErr w:type="gramEnd"/>
            <w:r w:rsidRPr="00FF0D23">
              <w:rPr>
                <w:rFonts w:ascii="Times New Roman" w:hAnsi="Times New Roman"/>
                <w:i/>
                <w:szCs w:val="20"/>
                <w:lang w:val="fr-FR"/>
              </w:rPr>
              <w:t xml:space="preserve"> </w:t>
            </w:r>
          </w:p>
        </w:tc>
      </w:tr>
      <w:tr w:rsidR="00674803" w:rsidRPr="00FF0D23" w14:paraId="4255E498" w14:textId="77777777" w:rsidTr="008F6237">
        <w:tc>
          <w:tcPr>
            <w:tcW w:w="1074" w:type="dxa"/>
          </w:tcPr>
          <w:p w14:paraId="1BF4F8D7" w14:textId="6E711145" w:rsidR="00674803" w:rsidRDefault="00674803" w:rsidP="00674803">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Chapter </w:t>
            </w:r>
            <w:r w:rsidR="00917A3B">
              <w:rPr>
                <w:rFonts w:asciiTheme="majorBidi" w:hAnsiTheme="majorBidi" w:cstheme="majorBidi"/>
                <w:color w:val="000000" w:themeColor="text1"/>
                <w:szCs w:val="20"/>
              </w:rPr>
              <w:t>4</w:t>
            </w:r>
          </w:p>
          <w:p w14:paraId="183DB780" w14:textId="183AE640" w:rsidR="00674803" w:rsidRPr="00FF0D23" w:rsidRDefault="00674803" w:rsidP="00674803">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May </w:t>
            </w:r>
            <w:r>
              <w:rPr>
                <w:rFonts w:asciiTheme="majorBidi" w:hAnsiTheme="majorBidi" w:cstheme="majorBidi"/>
                <w:color w:val="000000" w:themeColor="text1"/>
                <w:szCs w:val="20"/>
              </w:rPr>
              <w:t>9</w:t>
            </w:r>
          </w:p>
        </w:tc>
        <w:tc>
          <w:tcPr>
            <w:tcW w:w="3331" w:type="dxa"/>
          </w:tcPr>
          <w:p w14:paraId="737B4191" w14:textId="77777777" w:rsidR="00790E50" w:rsidRPr="00D12A5A" w:rsidRDefault="00790E50" w:rsidP="00790E50">
            <w:pPr>
              <w:ind w:left="288" w:hanging="288"/>
              <w:rPr>
                <w:rFonts w:ascii="Times New Roman" w:hAnsi="Times New Roman" w:cs="Times New Roman"/>
                <w:sz w:val="21"/>
                <w:szCs w:val="21"/>
              </w:rPr>
            </w:pPr>
            <w:r w:rsidRPr="00D12A5A">
              <w:rPr>
                <w:rFonts w:ascii="Times New Roman" w:hAnsi="Times New Roman" w:cs="Times New Roman"/>
                <w:sz w:val="21"/>
                <w:szCs w:val="21"/>
              </w:rPr>
              <w:t xml:space="preserve">Use partitive </w:t>
            </w:r>
            <w:proofErr w:type="gramStart"/>
            <w:r w:rsidRPr="00D12A5A">
              <w:rPr>
                <w:rFonts w:ascii="Times New Roman" w:hAnsi="Times New Roman" w:cs="Times New Roman"/>
                <w:sz w:val="21"/>
                <w:szCs w:val="21"/>
              </w:rPr>
              <w:t>articles</w:t>
            </w:r>
            <w:proofErr w:type="gramEnd"/>
          </w:p>
          <w:p w14:paraId="18B01269" w14:textId="77777777" w:rsidR="00917A3B" w:rsidRPr="00D12A5A" w:rsidRDefault="00917A3B" w:rsidP="00917A3B">
            <w:pPr>
              <w:ind w:left="288" w:hanging="288"/>
              <w:rPr>
                <w:rFonts w:ascii="Times New Roman" w:hAnsi="Times New Roman" w:cs="Times New Roman"/>
                <w:sz w:val="21"/>
                <w:szCs w:val="21"/>
              </w:rPr>
            </w:pPr>
            <w:r w:rsidRPr="00D12A5A">
              <w:rPr>
                <w:rFonts w:ascii="Times New Roman" w:hAnsi="Times New Roman" w:cs="Times New Roman"/>
                <w:sz w:val="21"/>
                <w:szCs w:val="21"/>
              </w:rPr>
              <w:t xml:space="preserve">Read about the role of the café in </w:t>
            </w:r>
          </w:p>
          <w:p w14:paraId="35BF083B" w14:textId="77777777" w:rsidR="00917A3B" w:rsidRPr="00D12A5A" w:rsidRDefault="00917A3B" w:rsidP="00917A3B">
            <w:pPr>
              <w:ind w:left="288" w:hanging="288"/>
              <w:rPr>
                <w:rFonts w:ascii="Times New Roman" w:hAnsi="Times New Roman" w:cs="Times New Roman"/>
                <w:sz w:val="21"/>
                <w:szCs w:val="21"/>
              </w:rPr>
            </w:pPr>
            <w:r w:rsidRPr="00D12A5A">
              <w:rPr>
                <w:rFonts w:ascii="Times New Roman" w:hAnsi="Times New Roman" w:cs="Times New Roman"/>
                <w:sz w:val="21"/>
                <w:szCs w:val="21"/>
              </w:rPr>
              <w:t>France</w:t>
            </w:r>
          </w:p>
          <w:p w14:paraId="7CABA136" w14:textId="77777777" w:rsidR="00917A3B" w:rsidRPr="00D12A5A" w:rsidRDefault="00917A3B" w:rsidP="00917A3B">
            <w:pPr>
              <w:ind w:left="288" w:hanging="288"/>
              <w:rPr>
                <w:rFonts w:ascii="Times New Roman" w:hAnsi="Times New Roman" w:cs="Times New Roman"/>
                <w:sz w:val="21"/>
                <w:szCs w:val="21"/>
              </w:rPr>
            </w:pPr>
            <w:r w:rsidRPr="00D12A5A">
              <w:rPr>
                <w:rFonts w:ascii="Times New Roman" w:hAnsi="Times New Roman" w:cs="Times New Roman"/>
                <w:sz w:val="21"/>
                <w:szCs w:val="21"/>
              </w:rPr>
              <w:t xml:space="preserve">Read about the cafés of North Africa </w:t>
            </w:r>
          </w:p>
          <w:p w14:paraId="12B55FFA" w14:textId="5C2C45FC" w:rsidR="00674803" w:rsidRPr="00790E50" w:rsidRDefault="00917A3B" w:rsidP="00790E50">
            <w:pPr>
              <w:rPr>
                <w:rFonts w:ascii="Times New Roman" w:hAnsi="Times New Roman" w:cs="Times New Roman"/>
                <w:sz w:val="21"/>
                <w:szCs w:val="21"/>
              </w:rPr>
            </w:pPr>
            <w:r w:rsidRPr="00D12A5A">
              <w:rPr>
                <w:rFonts w:ascii="Times New Roman" w:hAnsi="Times New Roman" w:cs="Times New Roman"/>
                <w:sz w:val="21"/>
                <w:szCs w:val="21"/>
              </w:rPr>
              <w:t xml:space="preserve">Use prendre and </w:t>
            </w:r>
            <w:proofErr w:type="spellStart"/>
            <w:r w:rsidRPr="00D12A5A">
              <w:rPr>
                <w:rFonts w:ascii="Times New Roman" w:hAnsi="Times New Roman" w:cs="Times New Roman"/>
                <w:sz w:val="21"/>
                <w:szCs w:val="21"/>
              </w:rPr>
              <w:t>boire</w:t>
            </w:r>
            <w:proofErr w:type="spellEnd"/>
            <w:r w:rsidRPr="00D12A5A">
              <w:rPr>
                <w:rFonts w:ascii="Times New Roman" w:hAnsi="Times New Roman" w:cs="Times New Roman"/>
                <w:sz w:val="21"/>
                <w:szCs w:val="21"/>
              </w:rPr>
              <w:t xml:space="preserve"> in the present tense</w:t>
            </w:r>
          </w:p>
        </w:tc>
        <w:tc>
          <w:tcPr>
            <w:tcW w:w="2070" w:type="dxa"/>
          </w:tcPr>
          <w:p w14:paraId="532FAF51" w14:textId="77777777" w:rsidR="00674803" w:rsidRPr="00FF0D23" w:rsidRDefault="00674803" w:rsidP="00596BCB">
            <w:pPr>
              <w:rPr>
                <w:rFonts w:ascii="Times New Roman" w:hAnsi="Times New Roman"/>
                <w:color w:val="C00000"/>
                <w:szCs w:val="20"/>
              </w:rPr>
            </w:pPr>
          </w:p>
        </w:tc>
        <w:tc>
          <w:tcPr>
            <w:tcW w:w="3595" w:type="dxa"/>
          </w:tcPr>
          <w:p w14:paraId="44D28B06" w14:textId="77777777" w:rsidR="00790E50" w:rsidRPr="00D12A5A" w:rsidRDefault="00790E50" w:rsidP="00790E50">
            <w:pPr>
              <w:rPr>
                <w:rFonts w:ascii="Times New Roman" w:hAnsi="Times New Roman" w:cs="Times New Roman"/>
                <w:sz w:val="21"/>
                <w:szCs w:val="21"/>
                <w:lang w:val="fr-FR"/>
              </w:rPr>
            </w:pPr>
            <w:r w:rsidRPr="00D12A5A">
              <w:rPr>
                <w:rFonts w:ascii="Times New Roman" w:hAnsi="Times New Roman" w:cs="Times New Roman"/>
                <w:i/>
                <w:sz w:val="21"/>
                <w:szCs w:val="21"/>
                <w:lang w:val="fr-FR"/>
              </w:rPr>
              <w:t>Partitives,</w:t>
            </w:r>
            <w:r w:rsidRPr="00D12A5A">
              <w:rPr>
                <w:rFonts w:ascii="Times New Roman" w:hAnsi="Times New Roman" w:cs="Times New Roman"/>
                <w:sz w:val="21"/>
                <w:szCs w:val="21"/>
                <w:lang w:val="fr-FR"/>
              </w:rPr>
              <w:t xml:space="preserve"> pp. 160–163</w:t>
            </w:r>
          </w:p>
          <w:p w14:paraId="79166004" w14:textId="77777777" w:rsidR="00917A3B" w:rsidRPr="00D12A5A" w:rsidRDefault="00917A3B" w:rsidP="00917A3B">
            <w:pPr>
              <w:ind w:left="288" w:hanging="288"/>
              <w:rPr>
                <w:rFonts w:ascii="Times New Roman" w:hAnsi="Times New Roman" w:cs="Times New Roman"/>
                <w:sz w:val="21"/>
                <w:szCs w:val="21"/>
                <w:lang w:val="fr-FR"/>
              </w:rPr>
            </w:pPr>
            <w:r w:rsidRPr="00D12A5A">
              <w:rPr>
                <w:rFonts w:ascii="Times New Roman" w:hAnsi="Times New Roman" w:cs="Times New Roman"/>
                <w:sz w:val="21"/>
                <w:szCs w:val="21"/>
                <w:lang w:val="fr-FR"/>
              </w:rPr>
              <w:t xml:space="preserve">Espace culture, pp. 158–159 </w:t>
            </w:r>
          </w:p>
          <w:p w14:paraId="75031C29" w14:textId="77777777" w:rsidR="00917A3B" w:rsidRDefault="00917A3B" w:rsidP="00917A3B">
            <w:pPr>
              <w:rPr>
                <w:rFonts w:ascii="Times New Roman" w:hAnsi="Times New Roman" w:cs="Times New Roman"/>
                <w:i/>
                <w:sz w:val="21"/>
                <w:szCs w:val="21"/>
                <w:lang w:val="fr-FR"/>
              </w:rPr>
            </w:pPr>
            <w:r w:rsidRPr="00D12A5A">
              <w:rPr>
                <w:rFonts w:ascii="Times New Roman" w:hAnsi="Times New Roman" w:cs="Times New Roman"/>
                <w:sz w:val="21"/>
                <w:szCs w:val="21"/>
                <w:lang w:val="fr-FR"/>
              </w:rPr>
              <w:t xml:space="preserve">Espace structures 4B.1: </w:t>
            </w:r>
            <w:r w:rsidRPr="00D12A5A">
              <w:rPr>
                <w:rFonts w:ascii="Times New Roman" w:hAnsi="Times New Roman" w:cs="Times New Roman"/>
                <w:i/>
                <w:sz w:val="21"/>
                <w:szCs w:val="21"/>
                <w:lang w:val="fr-FR"/>
              </w:rPr>
              <w:t xml:space="preserve">The </w:t>
            </w:r>
            <w:proofErr w:type="spellStart"/>
            <w:r w:rsidRPr="00D12A5A">
              <w:rPr>
                <w:rFonts w:ascii="Times New Roman" w:hAnsi="Times New Roman" w:cs="Times New Roman"/>
                <w:i/>
                <w:sz w:val="21"/>
                <w:szCs w:val="21"/>
                <w:lang w:val="fr-FR"/>
              </w:rPr>
              <w:t>verbs</w:t>
            </w:r>
            <w:proofErr w:type="spellEnd"/>
            <w:r w:rsidRPr="00D12A5A">
              <w:rPr>
                <w:rFonts w:ascii="Times New Roman" w:hAnsi="Times New Roman" w:cs="Times New Roman"/>
                <w:i/>
                <w:sz w:val="21"/>
                <w:szCs w:val="21"/>
                <w:lang w:val="fr-FR"/>
              </w:rPr>
              <w:t xml:space="preserve"> </w:t>
            </w:r>
            <w:r w:rsidRPr="00D12A5A">
              <w:rPr>
                <w:rFonts w:ascii="Times New Roman" w:hAnsi="Times New Roman" w:cs="Times New Roman"/>
                <w:sz w:val="21"/>
                <w:szCs w:val="21"/>
                <w:lang w:val="fr-FR"/>
              </w:rPr>
              <w:t>prendre</w:t>
            </w:r>
            <w:r w:rsidRPr="00D12A5A">
              <w:rPr>
                <w:rFonts w:ascii="Times New Roman" w:hAnsi="Times New Roman" w:cs="Times New Roman"/>
                <w:i/>
                <w:sz w:val="21"/>
                <w:szCs w:val="21"/>
                <w:lang w:val="fr-FR"/>
              </w:rPr>
              <w:t xml:space="preserve"> and </w:t>
            </w:r>
            <w:proofErr w:type="gramStart"/>
            <w:r w:rsidRPr="00D12A5A">
              <w:rPr>
                <w:rFonts w:ascii="Times New Roman" w:hAnsi="Times New Roman" w:cs="Times New Roman"/>
                <w:sz w:val="21"/>
                <w:szCs w:val="21"/>
                <w:lang w:val="fr-FR"/>
              </w:rPr>
              <w:t>boire;</w:t>
            </w:r>
            <w:proofErr w:type="gramEnd"/>
            <w:r w:rsidRPr="00D12A5A">
              <w:rPr>
                <w:rFonts w:ascii="Times New Roman" w:hAnsi="Times New Roman" w:cs="Times New Roman"/>
                <w:i/>
                <w:sz w:val="21"/>
                <w:szCs w:val="21"/>
                <w:lang w:val="fr-FR"/>
              </w:rPr>
              <w:t xml:space="preserve"> </w:t>
            </w:r>
          </w:p>
          <w:p w14:paraId="6765AACA" w14:textId="439925A7" w:rsidR="00674803" w:rsidRPr="00674803" w:rsidRDefault="00674803" w:rsidP="00917A3B">
            <w:pPr>
              <w:ind w:left="288" w:hanging="288"/>
              <w:rPr>
                <w:rFonts w:ascii="Times New Roman" w:hAnsi="Times New Roman"/>
                <w:b/>
                <w:bCs/>
                <w:color w:val="C00000"/>
              </w:rPr>
            </w:pPr>
          </w:p>
        </w:tc>
      </w:tr>
      <w:tr w:rsidR="00674803" w:rsidRPr="00FF0D23" w14:paraId="77F7C87B" w14:textId="77777777" w:rsidTr="008F6237">
        <w:tc>
          <w:tcPr>
            <w:tcW w:w="1074" w:type="dxa"/>
          </w:tcPr>
          <w:p w14:paraId="41E3D3FF" w14:textId="73B220C5" w:rsidR="00674803" w:rsidRPr="00FF0D23" w:rsidRDefault="00674803" w:rsidP="00674803">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May 9</w:t>
            </w:r>
          </w:p>
        </w:tc>
        <w:tc>
          <w:tcPr>
            <w:tcW w:w="3331" w:type="dxa"/>
          </w:tcPr>
          <w:p w14:paraId="5C48A677" w14:textId="3B09C332" w:rsidR="00674803" w:rsidRPr="00FF0D23" w:rsidRDefault="00674803" w:rsidP="00674803">
            <w:pPr>
              <w:pStyle w:val="Standard"/>
              <w:rPr>
                <w:rFonts w:asciiTheme="majorBidi" w:hAnsiTheme="majorBidi" w:cstheme="majorBidi"/>
                <w:szCs w:val="20"/>
              </w:rPr>
            </w:pPr>
            <w:r w:rsidRPr="00FF0D23">
              <w:rPr>
                <w:rFonts w:asciiTheme="majorBidi" w:hAnsiTheme="majorBidi" w:cstheme="majorBidi"/>
                <w:color w:val="C00000"/>
                <w:szCs w:val="20"/>
              </w:rPr>
              <w:t>Lab 9</w:t>
            </w:r>
          </w:p>
        </w:tc>
        <w:tc>
          <w:tcPr>
            <w:tcW w:w="2070" w:type="dxa"/>
          </w:tcPr>
          <w:p w14:paraId="25915D0C" w14:textId="77777777" w:rsidR="00674803" w:rsidRPr="00FF0D23" w:rsidRDefault="00674803" w:rsidP="00674803">
            <w:pPr>
              <w:pStyle w:val="Standard"/>
              <w:rPr>
                <w:rFonts w:asciiTheme="majorBidi" w:hAnsiTheme="majorBidi" w:cstheme="majorBidi"/>
                <w:szCs w:val="20"/>
              </w:rPr>
            </w:pPr>
          </w:p>
        </w:tc>
        <w:tc>
          <w:tcPr>
            <w:tcW w:w="3595" w:type="dxa"/>
          </w:tcPr>
          <w:p w14:paraId="6A271259" w14:textId="0A6025A8" w:rsidR="00674803" w:rsidRPr="00FF0D23" w:rsidRDefault="00674803" w:rsidP="00674803">
            <w:pPr>
              <w:pStyle w:val="Standard"/>
              <w:rPr>
                <w:rFonts w:asciiTheme="majorBidi" w:hAnsiTheme="majorBidi" w:cstheme="majorBidi"/>
                <w:szCs w:val="20"/>
              </w:rPr>
            </w:pPr>
          </w:p>
        </w:tc>
      </w:tr>
      <w:tr w:rsidR="00674803" w:rsidRPr="000C0168" w14:paraId="18BB75CF" w14:textId="77777777" w:rsidTr="008F6237">
        <w:trPr>
          <w:trHeight w:val="701"/>
        </w:trPr>
        <w:tc>
          <w:tcPr>
            <w:tcW w:w="1074" w:type="dxa"/>
          </w:tcPr>
          <w:p w14:paraId="0500695F" w14:textId="471190C9" w:rsidR="00674803" w:rsidRPr="00FF0D23" w:rsidRDefault="00674803" w:rsidP="00674803">
            <w:pPr>
              <w:pStyle w:val="Standard"/>
              <w:jc w:val="center"/>
              <w:rPr>
                <w:rFonts w:asciiTheme="majorBidi" w:hAnsiTheme="majorBidi" w:cstheme="majorBidi"/>
                <w:i/>
                <w:iCs/>
                <w:color w:val="000000" w:themeColor="text1"/>
                <w:szCs w:val="20"/>
              </w:rPr>
            </w:pPr>
            <w:r w:rsidRPr="00FF0D23">
              <w:rPr>
                <w:rFonts w:asciiTheme="majorBidi" w:hAnsiTheme="majorBidi" w:cstheme="majorBidi"/>
                <w:color w:val="000000" w:themeColor="text1"/>
                <w:szCs w:val="20"/>
              </w:rPr>
              <w:t xml:space="preserve">Chapter </w:t>
            </w:r>
            <w:r w:rsidR="00917A3B">
              <w:rPr>
                <w:rFonts w:asciiTheme="majorBidi" w:hAnsiTheme="majorBidi" w:cstheme="majorBidi"/>
                <w:color w:val="000000" w:themeColor="text1"/>
                <w:szCs w:val="20"/>
              </w:rPr>
              <w:t>4</w:t>
            </w:r>
          </w:p>
          <w:p w14:paraId="04EDF659" w14:textId="062A55A1" w:rsidR="00674803" w:rsidRPr="00FF0D23" w:rsidRDefault="00674803" w:rsidP="00674803">
            <w:pPr>
              <w:pStyle w:val="Standard"/>
              <w:jc w:val="center"/>
              <w:rPr>
                <w:rFonts w:asciiTheme="majorBidi" w:hAnsiTheme="majorBidi" w:cstheme="majorBidi"/>
                <w:color w:val="000000" w:themeColor="text1"/>
                <w:szCs w:val="20"/>
              </w:rPr>
            </w:pPr>
          </w:p>
          <w:p w14:paraId="1944F9F0" w14:textId="7C369AFA" w:rsidR="00674803" w:rsidRPr="00FF0D23" w:rsidRDefault="00674803" w:rsidP="00790E50">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May 14 </w:t>
            </w:r>
          </w:p>
        </w:tc>
        <w:tc>
          <w:tcPr>
            <w:tcW w:w="3331" w:type="dxa"/>
          </w:tcPr>
          <w:p w14:paraId="0964732F" w14:textId="77777777" w:rsidR="00674803" w:rsidRDefault="00917A3B" w:rsidP="00790E50">
            <w:pPr>
              <w:ind w:left="288" w:hanging="288"/>
              <w:rPr>
                <w:rFonts w:ascii="Times New Roman" w:hAnsi="Times New Roman" w:cs="Times New Roman"/>
                <w:sz w:val="21"/>
                <w:szCs w:val="21"/>
              </w:rPr>
            </w:pPr>
            <w:r w:rsidRPr="00D12A5A">
              <w:rPr>
                <w:rFonts w:ascii="Times New Roman" w:hAnsi="Times New Roman" w:cs="Times New Roman"/>
                <w:sz w:val="21"/>
                <w:szCs w:val="21"/>
              </w:rPr>
              <w:t>Use regular -</w:t>
            </w:r>
            <w:proofErr w:type="spellStart"/>
            <w:r w:rsidRPr="00D12A5A">
              <w:rPr>
                <w:rFonts w:ascii="Times New Roman" w:hAnsi="Times New Roman" w:cs="Times New Roman"/>
                <w:sz w:val="21"/>
                <w:szCs w:val="21"/>
              </w:rPr>
              <w:t>ir</w:t>
            </w:r>
            <w:proofErr w:type="spellEnd"/>
            <w:r w:rsidRPr="00D12A5A">
              <w:rPr>
                <w:rFonts w:ascii="Times New Roman" w:hAnsi="Times New Roman" w:cs="Times New Roman"/>
                <w:sz w:val="21"/>
                <w:szCs w:val="21"/>
              </w:rPr>
              <w:t xml:space="preserve"> </w:t>
            </w:r>
            <w:proofErr w:type="gramStart"/>
            <w:r w:rsidRPr="00D12A5A">
              <w:rPr>
                <w:rFonts w:ascii="Times New Roman" w:hAnsi="Times New Roman" w:cs="Times New Roman"/>
                <w:sz w:val="21"/>
                <w:szCs w:val="21"/>
              </w:rPr>
              <w:t>verbs</w:t>
            </w:r>
            <w:proofErr w:type="gramEnd"/>
          </w:p>
          <w:p w14:paraId="063524D6" w14:textId="72A31F1B" w:rsidR="00790E50" w:rsidRPr="00790E50" w:rsidRDefault="00790E50" w:rsidP="00790E50">
            <w:pPr>
              <w:rPr>
                <w:rFonts w:ascii="Times New Roman" w:hAnsi="Times New Roman"/>
              </w:rPr>
            </w:pPr>
          </w:p>
        </w:tc>
        <w:tc>
          <w:tcPr>
            <w:tcW w:w="2070" w:type="dxa"/>
          </w:tcPr>
          <w:p w14:paraId="4E74391B" w14:textId="77777777" w:rsidR="00674803" w:rsidRPr="00FF0D23" w:rsidRDefault="00674803" w:rsidP="00596BCB">
            <w:pPr>
              <w:rPr>
                <w:rFonts w:ascii="Times New Roman" w:hAnsi="Times New Roman"/>
              </w:rPr>
            </w:pPr>
          </w:p>
        </w:tc>
        <w:tc>
          <w:tcPr>
            <w:tcW w:w="3595" w:type="dxa"/>
          </w:tcPr>
          <w:p w14:paraId="4AD77B16" w14:textId="77777777" w:rsidR="00790E50" w:rsidRDefault="00917A3B" w:rsidP="00917A3B">
            <w:pPr>
              <w:ind w:left="288" w:hanging="288"/>
              <w:rPr>
                <w:rFonts w:ascii="Times New Roman" w:hAnsi="Times New Roman" w:cs="Times New Roman"/>
                <w:i/>
                <w:sz w:val="21"/>
                <w:szCs w:val="21"/>
                <w:lang w:val="fr-FR"/>
              </w:rPr>
            </w:pPr>
            <w:r w:rsidRPr="00D12A5A">
              <w:rPr>
                <w:rFonts w:ascii="Times New Roman" w:hAnsi="Times New Roman" w:cs="Times New Roman"/>
                <w:sz w:val="21"/>
                <w:szCs w:val="21"/>
                <w:lang w:val="fr-FR"/>
              </w:rPr>
              <w:t>Espace structures 4B.2:</w:t>
            </w:r>
            <w:r w:rsidRPr="00D12A5A">
              <w:rPr>
                <w:rFonts w:ascii="Times New Roman" w:hAnsi="Times New Roman" w:cs="Times New Roman"/>
                <w:i/>
                <w:sz w:val="21"/>
                <w:szCs w:val="21"/>
                <w:lang w:val="fr-FR"/>
              </w:rPr>
              <w:t xml:space="preserve"> </w:t>
            </w:r>
          </w:p>
          <w:p w14:paraId="7BB001F5" w14:textId="3BB28650" w:rsidR="00917A3B" w:rsidRDefault="00917A3B" w:rsidP="00917A3B">
            <w:pPr>
              <w:ind w:left="288" w:hanging="288"/>
              <w:rPr>
                <w:rFonts w:ascii="Times New Roman" w:hAnsi="Times New Roman" w:cs="Times New Roman"/>
                <w:i/>
                <w:sz w:val="21"/>
                <w:szCs w:val="21"/>
                <w:lang w:val="es-PR"/>
              </w:rPr>
            </w:pPr>
            <w:r w:rsidRPr="00D12A5A">
              <w:rPr>
                <w:rFonts w:ascii="Times New Roman" w:hAnsi="Times New Roman" w:cs="Times New Roman"/>
                <w:i/>
                <w:sz w:val="21"/>
                <w:szCs w:val="21"/>
                <w:lang w:val="es-PR"/>
              </w:rPr>
              <w:t xml:space="preserve">Regular </w:t>
            </w:r>
            <w:r w:rsidRPr="00D12A5A">
              <w:rPr>
                <w:rFonts w:ascii="Times New Roman" w:hAnsi="Times New Roman" w:cs="Times New Roman"/>
                <w:sz w:val="21"/>
                <w:szCs w:val="21"/>
                <w:lang w:val="es-PR"/>
              </w:rPr>
              <w:t>-ir</w:t>
            </w:r>
            <w:r w:rsidRPr="00D12A5A">
              <w:rPr>
                <w:rFonts w:ascii="Times New Roman" w:hAnsi="Times New Roman" w:cs="Times New Roman"/>
                <w:i/>
                <w:sz w:val="21"/>
                <w:szCs w:val="21"/>
                <w:lang w:val="es-PR"/>
              </w:rPr>
              <w:t xml:space="preserve"> </w:t>
            </w:r>
          </w:p>
          <w:p w14:paraId="3FD2E582" w14:textId="55E46EDE" w:rsidR="00790E50" w:rsidRPr="00790E50" w:rsidRDefault="00917A3B" w:rsidP="00790E50">
            <w:pPr>
              <w:ind w:left="288" w:hanging="288"/>
              <w:rPr>
                <w:rFonts w:ascii="Times New Roman" w:hAnsi="Times New Roman" w:cs="Times New Roman"/>
                <w:sz w:val="21"/>
                <w:szCs w:val="21"/>
                <w:lang w:val="fr-FR"/>
              </w:rPr>
            </w:pPr>
            <w:r w:rsidRPr="00D12A5A">
              <w:rPr>
                <w:rFonts w:ascii="Times New Roman" w:hAnsi="Times New Roman" w:cs="Times New Roman"/>
                <w:i/>
                <w:sz w:val="21"/>
                <w:szCs w:val="21"/>
                <w:lang w:val="es-PR"/>
              </w:rPr>
              <w:t>verbs</w:t>
            </w:r>
            <w:r w:rsidRPr="00D12A5A">
              <w:rPr>
                <w:rFonts w:ascii="Times New Roman" w:hAnsi="Times New Roman" w:cs="Times New Roman"/>
                <w:i/>
                <w:sz w:val="21"/>
                <w:szCs w:val="21"/>
                <w:lang w:val="fr-FR"/>
              </w:rPr>
              <w:t xml:space="preserve">, </w:t>
            </w:r>
            <w:r w:rsidRPr="00D12A5A">
              <w:rPr>
                <w:rFonts w:ascii="Times New Roman" w:hAnsi="Times New Roman" w:cs="Times New Roman"/>
                <w:sz w:val="21"/>
                <w:szCs w:val="21"/>
                <w:lang w:val="fr-FR"/>
              </w:rPr>
              <w:t>pp. 164-167</w:t>
            </w:r>
          </w:p>
        </w:tc>
      </w:tr>
      <w:tr w:rsidR="00674803" w:rsidRPr="000C0168" w14:paraId="4D33FBC8" w14:textId="77777777" w:rsidTr="008F6237">
        <w:trPr>
          <w:trHeight w:val="332"/>
        </w:trPr>
        <w:tc>
          <w:tcPr>
            <w:tcW w:w="1074" w:type="dxa"/>
          </w:tcPr>
          <w:p w14:paraId="3D28D26D" w14:textId="77777777" w:rsidR="00674803" w:rsidRDefault="00674803" w:rsidP="00790E50">
            <w:pPr>
              <w:pStyle w:val="Standard"/>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May 1</w:t>
            </w:r>
            <w:r>
              <w:rPr>
                <w:rFonts w:asciiTheme="majorBidi" w:hAnsiTheme="majorBidi" w:cstheme="majorBidi"/>
                <w:color w:val="000000" w:themeColor="text1"/>
                <w:szCs w:val="20"/>
              </w:rPr>
              <w:t>6</w:t>
            </w:r>
          </w:p>
          <w:p w14:paraId="14342817" w14:textId="377E12D7" w:rsidR="00790E50" w:rsidRPr="00FF0D23" w:rsidRDefault="00790E50" w:rsidP="00790E50">
            <w:pPr>
              <w:pStyle w:val="Standard"/>
              <w:jc w:val="center"/>
              <w:rPr>
                <w:rFonts w:asciiTheme="majorBidi" w:hAnsiTheme="majorBidi" w:cstheme="majorBidi"/>
                <w:color w:val="000000" w:themeColor="text1"/>
                <w:szCs w:val="20"/>
              </w:rPr>
            </w:pPr>
          </w:p>
        </w:tc>
        <w:tc>
          <w:tcPr>
            <w:tcW w:w="3331" w:type="dxa"/>
          </w:tcPr>
          <w:p w14:paraId="000257FE" w14:textId="4AB5F67B" w:rsidR="003D7EFF" w:rsidRDefault="003D7EFF" w:rsidP="003D7EFF">
            <w:pPr>
              <w:rPr>
                <w:rFonts w:ascii="Times New Roman" w:hAnsi="Times New Roman"/>
                <w:color w:val="C00000"/>
                <w:szCs w:val="20"/>
              </w:rPr>
            </w:pPr>
            <w:r>
              <w:rPr>
                <w:rFonts w:ascii="Times New Roman" w:hAnsi="Times New Roman"/>
                <w:color w:val="C00000"/>
                <w:szCs w:val="20"/>
              </w:rPr>
              <w:t xml:space="preserve">Exam </w:t>
            </w:r>
            <w:r>
              <w:rPr>
                <w:rFonts w:ascii="Times New Roman" w:hAnsi="Times New Roman"/>
                <w:color w:val="C00000"/>
                <w:szCs w:val="20"/>
              </w:rPr>
              <w:t>4</w:t>
            </w:r>
            <w:r w:rsidR="008F6237">
              <w:rPr>
                <w:rFonts w:ascii="Times New Roman" w:hAnsi="Times New Roman"/>
                <w:color w:val="C00000"/>
                <w:szCs w:val="20"/>
              </w:rPr>
              <w:t xml:space="preserve"> chapter 4</w:t>
            </w:r>
          </w:p>
          <w:p w14:paraId="2FF2A909" w14:textId="08CB3BE7" w:rsidR="00674803" w:rsidRPr="00FF0D23" w:rsidRDefault="00674803" w:rsidP="00674803">
            <w:pPr>
              <w:ind w:left="288" w:hanging="288"/>
              <w:rPr>
                <w:rFonts w:ascii="Times New Roman" w:hAnsi="Times New Roman"/>
              </w:rPr>
            </w:pPr>
          </w:p>
        </w:tc>
        <w:tc>
          <w:tcPr>
            <w:tcW w:w="2070" w:type="dxa"/>
          </w:tcPr>
          <w:p w14:paraId="137289C4" w14:textId="3DC992FE" w:rsidR="00674803" w:rsidRPr="00FF0D23" w:rsidRDefault="003D7EFF" w:rsidP="00674803">
            <w:pPr>
              <w:rPr>
                <w:rFonts w:ascii="Times New Roman" w:hAnsi="Times New Roman"/>
                <w:color w:val="C00000"/>
                <w:szCs w:val="20"/>
              </w:rPr>
            </w:pPr>
            <w:r>
              <w:rPr>
                <w:rFonts w:ascii="Times New Roman" w:hAnsi="Times New Roman"/>
                <w:color w:val="C00000"/>
                <w:szCs w:val="20"/>
              </w:rPr>
              <w:t>Study for exam 4</w:t>
            </w:r>
          </w:p>
          <w:p w14:paraId="0B4B9E55" w14:textId="77777777" w:rsidR="00674803" w:rsidRPr="00FF0D23" w:rsidRDefault="00674803" w:rsidP="00674803">
            <w:pPr>
              <w:rPr>
                <w:rFonts w:ascii="Times New Roman" w:hAnsi="Times New Roman"/>
                <w:color w:val="C00000"/>
                <w:szCs w:val="20"/>
              </w:rPr>
            </w:pPr>
          </w:p>
        </w:tc>
        <w:tc>
          <w:tcPr>
            <w:tcW w:w="3595" w:type="dxa"/>
          </w:tcPr>
          <w:p w14:paraId="6F05D11B" w14:textId="52FFC082" w:rsidR="00674803" w:rsidRPr="00674803" w:rsidRDefault="00674803" w:rsidP="00674803">
            <w:pPr>
              <w:ind w:left="288" w:hanging="288"/>
              <w:rPr>
                <w:rFonts w:ascii="Times New Roman" w:hAnsi="Times New Roman"/>
                <w:lang w:val="fr-FR"/>
              </w:rPr>
            </w:pPr>
          </w:p>
        </w:tc>
      </w:tr>
      <w:tr w:rsidR="00674803" w:rsidRPr="00FF0D23" w14:paraId="60E7D77C" w14:textId="77777777" w:rsidTr="008F6237">
        <w:tc>
          <w:tcPr>
            <w:tcW w:w="1074" w:type="dxa"/>
          </w:tcPr>
          <w:p w14:paraId="08A70A82" w14:textId="7DD0B69C" w:rsidR="00674803" w:rsidRPr="00FF0D23" w:rsidRDefault="00674803" w:rsidP="00674803">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May 16</w:t>
            </w:r>
          </w:p>
        </w:tc>
        <w:tc>
          <w:tcPr>
            <w:tcW w:w="3331" w:type="dxa"/>
          </w:tcPr>
          <w:p w14:paraId="0B4AD80C" w14:textId="61C0318F" w:rsidR="00674803" w:rsidRPr="00FF0D23" w:rsidRDefault="00674803" w:rsidP="00674803">
            <w:pPr>
              <w:pStyle w:val="Standard"/>
              <w:rPr>
                <w:rFonts w:asciiTheme="majorBidi" w:hAnsiTheme="majorBidi" w:cstheme="majorBidi"/>
                <w:szCs w:val="20"/>
              </w:rPr>
            </w:pPr>
            <w:r w:rsidRPr="00FF0D23">
              <w:rPr>
                <w:rFonts w:asciiTheme="majorBidi" w:hAnsiTheme="majorBidi" w:cstheme="majorBidi"/>
                <w:color w:val="C00000"/>
                <w:szCs w:val="20"/>
              </w:rPr>
              <w:t>Lab 10</w:t>
            </w:r>
          </w:p>
        </w:tc>
        <w:tc>
          <w:tcPr>
            <w:tcW w:w="2070" w:type="dxa"/>
          </w:tcPr>
          <w:p w14:paraId="61C4B6A7" w14:textId="77777777" w:rsidR="00674803" w:rsidRPr="00FF0D23" w:rsidRDefault="00674803" w:rsidP="00674803">
            <w:pPr>
              <w:pStyle w:val="Standard"/>
              <w:rPr>
                <w:rFonts w:asciiTheme="majorBidi" w:hAnsiTheme="majorBidi" w:cstheme="majorBidi"/>
                <w:szCs w:val="20"/>
              </w:rPr>
            </w:pPr>
          </w:p>
        </w:tc>
        <w:tc>
          <w:tcPr>
            <w:tcW w:w="3595" w:type="dxa"/>
          </w:tcPr>
          <w:p w14:paraId="514F0E63" w14:textId="5BBFA25D" w:rsidR="00674803" w:rsidRPr="00FF0D23" w:rsidRDefault="00674803" w:rsidP="00674803">
            <w:pPr>
              <w:pStyle w:val="Standard"/>
              <w:rPr>
                <w:rFonts w:asciiTheme="majorBidi" w:hAnsiTheme="majorBidi" w:cstheme="majorBidi"/>
                <w:szCs w:val="20"/>
              </w:rPr>
            </w:pPr>
          </w:p>
        </w:tc>
      </w:tr>
      <w:tr w:rsidR="00674803" w:rsidRPr="000C0168" w14:paraId="76E6606C" w14:textId="77777777" w:rsidTr="008F6237">
        <w:tc>
          <w:tcPr>
            <w:tcW w:w="1074" w:type="dxa"/>
          </w:tcPr>
          <w:p w14:paraId="686EA644" w14:textId="4514A7B7" w:rsidR="00674803" w:rsidRPr="00FF0D23" w:rsidRDefault="00674803" w:rsidP="00674803">
            <w:pPr>
              <w:pStyle w:val="Standard"/>
              <w:jc w:val="center"/>
              <w:rPr>
                <w:rFonts w:asciiTheme="majorBidi" w:hAnsiTheme="majorBidi" w:cstheme="majorBidi"/>
                <w:i/>
                <w:iCs/>
                <w:color w:val="000000" w:themeColor="text1"/>
                <w:szCs w:val="20"/>
              </w:rPr>
            </w:pPr>
            <w:r w:rsidRPr="00FF0D23">
              <w:rPr>
                <w:rFonts w:asciiTheme="majorBidi" w:hAnsiTheme="majorBidi" w:cstheme="majorBidi"/>
                <w:color w:val="000000" w:themeColor="text1"/>
                <w:szCs w:val="20"/>
              </w:rPr>
              <w:t>Chapter 5</w:t>
            </w:r>
            <w:r>
              <w:rPr>
                <w:rFonts w:asciiTheme="majorBidi" w:hAnsiTheme="majorBidi" w:cstheme="majorBidi"/>
                <w:color w:val="000000" w:themeColor="text1"/>
                <w:szCs w:val="20"/>
              </w:rPr>
              <w:t xml:space="preserve"> </w:t>
            </w:r>
          </w:p>
          <w:p w14:paraId="5FCFDDDB" w14:textId="05E23DBA" w:rsidR="00674803" w:rsidRPr="00FF0D23" w:rsidRDefault="00674803" w:rsidP="00674803">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May 21 </w:t>
            </w:r>
          </w:p>
          <w:p w14:paraId="71C9CAFF" w14:textId="264320FF" w:rsidR="00674803" w:rsidRPr="00FF0D23" w:rsidRDefault="00674803" w:rsidP="00674803">
            <w:pPr>
              <w:pStyle w:val="Standard"/>
              <w:jc w:val="center"/>
              <w:rPr>
                <w:rFonts w:asciiTheme="majorBidi" w:hAnsiTheme="majorBidi" w:cstheme="majorBidi"/>
                <w:color w:val="000000" w:themeColor="text1"/>
                <w:szCs w:val="20"/>
              </w:rPr>
            </w:pPr>
          </w:p>
        </w:tc>
        <w:tc>
          <w:tcPr>
            <w:tcW w:w="3331" w:type="dxa"/>
          </w:tcPr>
          <w:p w14:paraId="5CAA85F0" w14:textId="1066EA12" w:rsidR="003D7EFF" w:rsidRPr="00FF0D23" w:rsidRDefault="003D7EFF" w:rsidP="003D7EFF">
            <w:pPr>
              <w:ind w:left="288" w:hanging="288"/>
              <w:rPr>
                <w:rFonts w:ascii="Times New Roman" w:hAnsi="Times New Roman"/>
              </w:rPr>
            </w:pPr>
            <w:r w:rsidRPr="00FF0D23">
              <w:rPr>
                <w:rFonts w:ascii="Times New Roman" w:hAnsi="Times New Roman"/>
              </w:rPr>
              <w:t xml:space="preserve">Talk about sports and leisure </w:t>
            </w:r>
            <w:proofErr w:type="gramStart"/>
            <w:r w:rsidRPr="00FF0D23">
              <w:rPr>
                <w:rFonts w:ascii="Times New Roman" w:hAnsi="Times New Roman"/>
              </w:rPr>
              <w:t>activities</w:t>
            </w:r>
            <w:proofErr w:type="gramEnd"/>
          </w:p>
          <w:p w14:paraId="14E11F7B" w14:textId="77777777" w:rsidR="003D7EFF" w:rsidRPr="00FF0D23" w:rsidRDefault="003D7EFF" w:rsidP="003D7EFF">
            <w:pPr>
              <w:ind w:left="288" w:hanging="288"/>
              <w:rPr>
                <w:rFonts w:ascii="Times New Roman" w:hAnsi="Times New Roman"/>
              </w:rPr>
            </w:pPr>
            <w:r w:rsidRPr="00FF0D23">
              <w:rPr>
                <w:rFonts w:ascii="Times New Roman" w:hAnsi="Times New Roman"/>
              </w:rPr>
              <w:t>Express frequency</w:t>
            </w:r>
          </w:p>
          <w:p w14:paraId="4BD54CDE" w14:textId="77777777" w:rsidR="003D7EFF" w:rsidRDefault="003D7EFF" w:rsidP="003D7EFF">
            <w:pPr>
              <w:ind w:left="288" w:hanging="288"/>
              <w:rPr>
                <w:rFonts w:ascii="Times New Roman" w:hAnsi="Times New Roman"/>
              </w:rPr>
            </w:pPr>
            <w:r w:rsidRPr="00FF0D23">
              <w:rPr>
                <w:rFonts w:ascii="Times New Roman" w:hAnsi="Times New Roman"/>
              </w:rPr>
              <w:t xml:space="preserve">Learn to use </w:t>
            </w:r>
            <w:proofErr w:type="gramStart"/>
            <w:r w:rsidRPr="00FF0D23">
              <w:rPr>
                <w:rFonts w:ascii="Times New Roman" w:hAnsi="Times New Roman"/>
              </w:rPr>
              <w:t>intonation</w:t>
            </w:r>
            <w:proofErr w:type="gramEnd"/>
            <w:r w:rsidRPr="00FF0D23">
              <w:rPr>
                <w:rFonts w:ascii="Times New Roman" w:hAnsi="Times New Roman"/>
              </w:rPr>
              <w:t xml:space="preserve"> </w:t>
            </w:r>
          </w:p>
          <w:p w14:paraId="53937252" w14:textId="10CAB6D9" w:rsidR="003D7EFF" w:rsidRPr="00FF0D23" w:rsidRDefault="003D7EFF" w:rsidP="003D7EFF">
            <w:pPr>
              <w:ind w:left="288" w:hanging="288"/>
              <w:rPr>
                <w:rFonts w:ascii="Times New Roman" w:hAnsi="Times New Roman"/>
              </w:rPr>
            </w:pPr>
            <w:r w:rsidRPr="00FF0D23">
              <w:rPr>
                <w:rFonts w:ascii="Times New Roman" w:hAnsi="Times New Roman"/>
              </w:rPr>
              <w:t xml:space="preserve">Understand spoken French through </w:t>
            </w:r>
            <w:proofErr w:type="gramStart"/>
            <w:r w:rsidRPr="00FF0D23">
              <w:rPr>
                <w:rFonts w:ascii="Times New Roman" w:hAnsi="Times New Roman"/>
              </w:rPr>
              <w:t>video</w:t>
            </w:r>
            <w:proofErr w:type="gramEnd"/>
          </w:p>
          <w:p w14:paraId="5A958BD4" w14:textId="77777777" w:rsidR="003D7EFF" w:rsidRPr="00FF0D23" w:rsidRDefault="003D7EFF" w:rsidP="003D7EFF">
            <w:pPr>
              <w:pStyle w:val="Standard"/>
              <w:rPr>
                <w:rFonts w:ascii="Times New Roman" w:hAnsi="Times New Roman"/>
              </w:rPr>
            </w:pPr>
            <w:r w:rsidRPr="00FF0D23">
              <w:rPr>
                <w:rFonts w:ascii="Times New Roman" w:hAnsi="Times New Roman"/>
              </w:rPr>
              <w:t xml:space="preserve">Read about le </w:t>
            </w:r>
            <w:proofErr w:type="gramStart"/>
            <w:r w:rsidRPr="00FF0D23">
              <w:rPr>
                <w:rFonts w:ascii="Times New Roman" w:hAnsi="Times New Roman"/>
              </w:rPr>
              <w:t>football</w:t>
            </w:r>
            <w:proofErr w:type="gramEnd"/>
          </w:p>
          <w:p w14:paraId="36222E44" w14:textId="77777777" w:rsidR="003D7EFF" w:rsidRPr="00FF0D23" w:rsidRDefault="003D7EFF" w:rsidP="003D7EFF">
            <w:pPr>
              <w:ind w:left="288" w:hanging="288"/>
              <w:rPr>
                <w:rFonts w:ascii="Times New Roman" w:hAnsi="Times New Roman"/>
              </w:rPr>
            </w:pPr>
            <w:r w:rsidRPr="00FF0D23">
              <w:rPr>
                <w:rFonts w:ascii="Times New Roman" w:hAnsi="Times New Roman"/>
              </w:rPr>
              <w:t xml:space="preserve">Use faire in the present </w:t>
            </w:r>
            <w:proofErr w:type="gramStart"/>
            <w:r w:rsidRPr="00FF0D23">
              <w:rPr>
                <w:rFonts w:ascii="Times New Roman" w:hAnsi="Times New Roman"/>
              </w:rPr>
              <w:t>tense</w:t>
            </w:r>
            <w:proofErr w:type="gramEnd"/>
          </w:p>
          <w:p w14:paraId="5855AFE8" w14:textId="77777777" w:rsidR="003D7EFF" w:rsidRPr="00FF0D23" w:rsidRDefault="003D7EFF" w:rsidP="003D7EFF">
            <w:pPr>
              <w:ind w:left="288" w:hanging="288"/>
              <w:rPr>
                <w:rFonts w:ascii="Times New Roman" w:hAnsi="Times New Roman"/>
              </w:rPr>
            </w:pPr>
            <w:r w:rsidRPr="00FF0D23">
              <w:rPr>
                <w:rFonts w:ascii="Times New Roman" w:hAnsi="Times New Roman"/>
              </w:rPr>
              <w:t xml:space="preserve">Use il faut to express </w:t>
            </w:r>
            <w:proofErr w:type="gramStart"/>
            <w:r w:rsidRPr="00FF0D23">
              <w:rPr>
                <w:rFonts w:ascii="Times New Roman" w:hAnsi="Times New Roman"/>
              </w:rPr>
              <w:t>necessity</w:t>
            </w:r>
            <w:proofErr w:type="gramEnd"/>
          </w:p>
          <w:p w14:paraId="657D9371" w14:textId="28EF1C40" w:rsidR="00674803" w:rsidRPr="00FF0D23" w:rsidRDefault="00674803" w:rsidP="003D7EFF">
            <w:pPr>
              <w:ind w:left="288" w:hanging="288"/>
              <w:rPr>
                <w:rFonts w:asciiTheme="majorBidi" w:hAnsiTheme="majorBidi" w:cstheme="majorBidi"/>
                <w:szCs w:val="20"/>
              </w:rPr>
            </w:pPr>
          </w:p>
        </w:tc>
        <w:tc>
          <w:tcPr>
            <w:tcW w:w="2070" w:type="dxa"/>
          </w:tcPr>
          <w:p w14:paraId="644335BA" w14:textId="6961D3F6" w:rsidR="00674803" w:rsidRPr="00FF0D23" w:rsidRDefault="00674803" w:rsidP="00596BCB">
            <w:pPr>
              <w:rPr>
                <w:rFonts w:ascii="Times New Roman" w:hAnsi="Times New Roman"/>
                <w:color w:val="C00000"/>
                <w:szCs w:val="20"/>
              </w:rPr>
            </w:pPr>
          </w:p>
        </w:tc>
        <w:tc>
          <w:tcPr>
            <w:tcW w:w="3595" w:type="dxa"/>
          </w:tcPr>
          <w:p w14:paraId="289A1F01" w14:textId="77777777" w:rsidR="003D7EFF" w:rsidRPr="00FF0D23" w:rsidRDefault="003D7EFF" w:rsidP="003D7EFF">
            <w:pPr>
              <w:ind w:left="288" w:hanging="288"/>
              <w:rPr>
                <w:rFonts w:ascii="Times New Roman" w:hAnsi="Times New Roman"/>
                <w:b/>
                <w:bCs/>
                <w:lang w:val="fr-FR"/>
              </w:rPr>
            </w:pPr>
            <w:r w:rsidRPr="00FF0D23">
              <w:rPr>
                <w:rFonts w:ascii="Times New Roman" w:hAnsi="Times New Roman"/>
                <w:b/>
                <w:bCs/>
                <w:color w:val="C00000"/>
                <w:lang w:val="fr-FR"/>
              </w:rPr>
              <w:t xml:space="preserve">Unité </w:t>
            </w:r>
            <w:proofErr w:type="gramStart"/>
            <w:r w:rsidRPr="00FF0D23">
              <w:rPr>
                <w:rFonts w:ascii="Times New Roman" w:hAnsi="Times New Roman"/>
                <w:b/>
                <w:bCs/>
                <w:color w:val="C00000"/>
                <w:lang w:val="fr-FR"/>
              </w:rPr>
              <w:t>5:</w:t>
            </w:r>
            <w:proofErr w:type="gramEnd"/>
            <w:r w:rsidRPr="00FF0D23">
              <w:rPr>
                <w:rFonts w:ascii="Times New Roman" w:hAnsi="Times New Roman"/>
                <w:b/>
                <w:bCs/>
                <w:color w:val="C00000"/>
                <w:lang w:val="fr-FR"/>
              </w:rPr>
              <w:t xml:space="preserve"> Les loisirs </w:t>
            </w:r>
          </w:p>
          <w:p w14:paraId="3BA4223C" w14:textId="77777777" w:rsidR="003D7EFF" w:rsidRPr="00FF0D23" w:rsidRDefault="003D7EFF" w:rsidP="003D7EFF">
            <w:pPr>
              <w:rPr>
                <w:rFonts w:ascii="Times New Roman" w:hAnsi="Times New Roman"/>
                <w:lang w:val="fr-FR"/>
              </w:rPr>
            </w:pPr>
            <w:r w:rsidRPr="00FF0D23">
              <w:rPr>
                <w:rFonts w:ascii="Times New Roman" w:hAnsi="Times New Roman"/>
                <w:lang w:val="fr-FR"/>
              </w:rPr>
              <w:t xml:space="preserve">Espace </w:t>
            </w:r>
            <w:proofErr w:type="gramStart"/>
            <w:r w:rsidRPr="00FF0D23">
              <w:rPr>
                <w:rFonts w:ascii="Times New Roman" w:hAnsi="Times New Roman"/>
                <w:lang w:val="fr-FR"/>
              </w:rPr>
              <w:t>contextes:</w:t>
            </w:r>
            <w:proofErr w:type="gramEnd"/>
            <w:r w:rsidRPr="00FF0D23">
              <w:rPr>
                <w:rFonts w:ascii="Times New Roman" w:hAnsi="Times New Roman"/>
                <w:i/>
                <w:lang w:val="fr-FR"/>
              </w:rPr>
              <w:t xml:space="preserve"> Le temps libre,</w:t>
            </w:r>
            <w:r w:rsidRPr="00FF0D23">
              <w:rPr>
                <w:rFonts w:ascii="Times New Roman" w:hAnsi="Times New Roman"/>
                <w:lang w:val="fr-FR"/>
              </w:rPr>
              <w:t xml:space="preserve"> pp. 178–180</w:t>
            </w:r>
          </w:p>
          <w:p w14:paraId="209D1280" w14:textId="22C22C78" w:rsidR="003D7EFF" w:rsidRPr="00FF0D23" w:rsidRDefault="003D7EFF" w:rsidP="003D7EFF">
            <w:pPr>
              <w:pStyle w:val="Standard"/>
              <w:rPr>
                <w:rFonts w:ascii="Times New Roman" w:hAnsi="Times New Roman"/>
                <w:lang w:val="fr-FR"/>
              </w:rPr>
            </w:pPr>
            <w:r w:rsidRPr="00FF0D23">
              <w:rPr>
                <w:rFonts w:ascii="Times New Roman" w:hAnsi="Times New Roman"/>
                <w:lang w:val="fr-FR"/>
              </w:rPr>
              <w:t xml:space="preserve">Les sons et les </w:t>
            </w:r>
            <w:proofErr w:type="gramStart"/>
            <w:r w:rsidRPr="00FF0D23">
              <w:rPr>
                <w:rFonts w:ascii="Times New Roman" w:hAnsi="Times New Roman"/>
                <w:lang w:val="fr-FR"/>
              </w:rPr>
              <w:t>lettres:</w:t>
            </w:r>
            <w:proofErr w:type="gramEnd"/>
            <w:r w:rsidRPr="00FF0D23">
              <w:rPr>
                <w:rFonts w:ascii="Times New Roman" w:hAnsi="Times New Roman"/>
                <w:i/>
                <w:lang w:val="fr-FR"/>
              </w:rPr>
              <w:t xml:space="preserve"> Intonation</w:t>
            </w:r>
            <w:r w:rsidRPr="00FF0D23">
              <w:rPr>
                <w:rFonts w:ascii="Times New Roman" w:hAnsi="Times New Roman"/>
                <w:lang w:val="fr-FR"/>
              </w:rPr>
              <w:t>, p. 181</w:t>
            </w:r>
          </w:p>
          <w:p w14:paraId="44DB8693" w14:textId="77777777" w:rsidR="003D7EFF" w:rsidRDefault="003D7EFF" w:rsidP="003D7EFF">
            <w:pPr>
              <w:ind w:left="288" w:hanging="288"/>
              <w:rPr>
                <w:rFonts w:ascii="Times New Roman" w:hAnsi="Times New Roman"/>
                <w:i/>
                <w:lang w:val="fr-FR"/>
              </w:rPr>
            </w:pPr>
            <w:proofErr w:type="spellStart"/>
            <w:r w:rsidRPr="00FF0D23">
              <w:rPr>
                <w:rFonts w:ascii="Times New Roman" w:hAnsi="Times New Roman"/>
                <w:lang w:val="fr-FR"/>
              </w:rPr>
              <w:t>Video</w:t>
            </w:r>
            <w:proofErr w:type="spellEnd"/>
            <w:r w:rsidRPr="00FF0D23">
              <w:rPr>
                <w:rFonts w:ascii="Times New Roman" w:hAnsi="Times New Roman"/>
                <w:lang w:val="fr-FR"/>
              </w:rPr>
              <w:t xml:space="preserve"> Manual, </w:t>
            </w:r>
            <w:proofErr w:type="spellStart"/>
            <w:proofErr w:type="gramStart"/>
            <w:r w:rsidRPr="00FF0D23">
              <w:rPr>
                <w:rFonts w:ascii="Times New Roman" w:hAnsi="Times New Roman"/>
                <w:lang w:val="fr-FR"/>
              </w:rPr>
              <w:t>Supersite</w:t>
            </w:r>
            <w:proofErr w:type="spellEnd"/>
            <w:r w:rsidRPr="00FF0D23">
              <w:rPr>
                <w:rFonts w:ascii="Times New Roman" w:hAnsi="Times New Roman"/>
                <w:lang w:val="fr-FR"/>
              </w:rPr>
              <w:t>:</w:t>
            </w:r>
            <w:proofErr w:type="gramEnd"/>
            <w:r w:rsidRPr="00FF0D23">
              <w:rPr>
                <w:rFonts w:ascii="Times New Roman" w:hAnsi="Times New Roman"/>
                <w:i/>
                <w:lang w:val="fr-FR"/>
              </w:rPr>
              <w:t xml:space="preserve"> Leçon 5A </w:t>
            </w:r>
          </w:p>
          <w:p w14:paraId="3D33B3CB" w14:textId="77777777" w:rsidR="003D7EFF" w:rsidRDefault="003D7EFF" w:rsidP="003D7EFF">
            <w:pPr>
              <w:ind w:left="288" w:hanging="288"/>
              <w:rPr>
                <w:rFonts w:ascii="Times New Roman" w:hAnsi="Times New Roman"/>
                <w:lang w:val="fr-FR"/>
              </w:rPr>
            </w:pPr>
            <w:r w:rsidRPr="00FF0D23">
              <w:rPr>
                <w:rFonts w:ascii="Times New Roman" w:hAnsi="Times New Roman"/>
                <w:i/>
                <w:lang w:val="fr-FR"/>
              </w:rPr>
              <w:t>Roman-photo</w:t>
            </w:r>
            <w:r w:rsidRPr="00FF0D23">
              <w:rPr>
                <w:rFonts w:ascii="Times New Roman" w:hAnsi="Times New Roman"/>
                <w:lang w:val="fr-FR"/>
              </w:rPr>
              <w:t xml:space="preserve"> </w:t>
            </w:r>
          </w:p>
          <w:p w14:paraId="004BE8F5" w14:textId="64B2DF77" w:rsidR="003D7EFF" w:rsidRPr="00FF0D23" w:rsidRDefault="003D7EFF" w:rsidP="003D7EFF">
            <w:pPr>
              <w:ind w:left="288" w:hanging="288"/>
              <w:rPr>
                <w:rFonts w:ascii="Times New Roman" w:hAnsi="Times New Roman"/>
                <w:lang w:val="fr-FR"/>
              </w:rPr>
            </w:pPr>
            <w:r w:rsidRPr="00FF0D23">
              <w:rPr>
                <w:rFonts w:ascii="Times New Roman" w:hAnsi="Times New Roman"/>
                <w:lang w:val="fr-FR"/>
              </w:rPr>
              <w:t>Roman-</w:t>
            </w:r>
            <w:proofErr w:type="gramStart"/>
            <w:r w:rsidRPr="00FF0D23">
              <w:rPr>
                <w:rFonts w:ascii="Times New Roman" w:hAnsi="Times New Roman"/>
                <w:lang w:val="fr-FR"/>
              </w:rPr>
              <w:t>photo:</w:t>
            </w:r>
            <w:proofErr w:type="gramEnd"/>
            <w:r w:rsidRPr="00FF0D23">
              <w:rPr>
                <w:rFonts w:ascii="Times New Roman" w:hAnsi="Times New Roman"/>
                <w:i/>
                <w:lang w:val="fr-FR"/>
              </w:rPr>
              <w:t xml:space="preserve"> Au parc,</w:t>
            </w:r>
            <w:r w:rsidRPr="00FF0D23">
              <w:rPr>
                <w:rFonts w:ascii="Times New Roman" w:hAnsi="Times New Roman"/>
                <w:lang w:val="fr-FR"/>
              </w:rPr>
              <w:t xml:space="preserve"> pp. 182–183</w:t>
            </w:r>
          </w:p>
          <w:p w14:paraId="7B34BC97" w14:textId="77777777" w:rsidR="003D7EFF" w:rsidRPr="00FF0D23" w:rsidRDefault="003D7EFF" w:rsidP="003D7EFF">
            <w:pPr>
              <w:pStyle w:val="Standard"/>
              <w:rPr>
                <w:rFonts w:ascii="Times New Roman" w:hAnsi="Times New Roman"/>
                <w:lang w:val="fr-FR"/>
              </w:rPr>
            </w:pPr>
            <w:r w:rsidRPr="00FF0D23">
              <w:rPr>
                <w:rFonts w:ascii="Times New Roman" w:hAnsi="Times New Roman"/>
                <w:lang w:val="fr-FR"/>
              </w:rPr>
              <w:t>Espace culture, pp. 184–85</w:t>
            </w:r>
          </w:p>
          <w:p w14:paraId="3133F8E6" w14:textId="77777777" w:rsidR="003D7EFF" w:rsidRDefault="003D7EFF" w:rsidP="003D7EFF">
            <w:pPr>
              <w:ind w:left="288" w:hanging="288"/>
              <w:rPr>
                <w:rFonts w:ascii="Times New Roman" w:hAnsi="Times New Roman"/>
                <w:lang w:val="fr-FR"/>
              </w:rPr>
            </w:pPr>
            <w:r w:rsidRPr="00FF0D23">
              <w:rPr>
                <w:rFonts w:ascii="Times New Roman" w:hAnsi="Times New Roman"/>
                <w:lang w:val="fr-FR"/>
              </w:rPr>
              <w:t xml:space="preserve">Espace structures 5A.1: </w:t>
            </w:r>
            <w:r w:rsidRPr="00FF0D23">
              <w:rPr>
                <w:rFonts w:ascii="Times New Roman" w:hAnsi="Times New Roman"/>
                <w:i/>
                <w:lang w:val="fr-FR"/>
              </w:rPr>
              <w:t xml:space="preserve">The </w:t>
            </w:r>
            <w:proofErr w:type="spellStart"/>
            <w:r w:rsidRPr="00FF0D23">
              <w:rPr>
                <w:rFonts w:ascii="Times New Roman" w:hAnsi="Times New Roman"/>
                <w:i/>
                <w:lang w:val="fr-FR"/>
              </w:rPr>
              <w:t>verb</w:t>
            </w:r>
            <w:proofErr w:type="spellEnd"/>
            <w:r w:rsidRPr="00FF0D23">
              <w:rPr>
                <w:rFonts w:ascii="Times New Roman" w:hAnsi="Times New Roman"/>
                <w:i/>
                <w:lang w:val="fr-FR"/>
              </w:rPr>
              <w:t xml:space="preserve"> </w:t>
            </w:r>
            <w:r w:rsidRPr="00FF0D23">
              <w:rPr>
                <w:rFonts w:ascii="Times New Roman" w:hAnsi="Times New Roman"/>
                <w:lang w:val="fr-FR"/>
              </w:rPr>
              <w:t>faire</w:t>
            </w:r>
            <w:r w:rsidRPr="00FF0D23">
              <w:rPr>
                <w:rFonts w:ascii="Times New Roman" w:hAnsi="Times New Roman"/>
                <w:i/>
                <w:lang w:val="fr-FR"/>
              </w:rPr>
              <w:t>,</w:t>
            </w:r>
            <w:r w:rsidRPr="00FF0D23">
              <w:rPr>
                <w:rFonts w:ascii="Times New Roman" w:hAnsi="Times New Roman"/>
                <w:lang w:val="fr-FR"/>
              </w:rPr>
              <w:t xml:space="preserve"> </w:t>
            </w:r>
          </w:p>
          <w:p w14:paraId="1D8E4B2B" w14:textId="1D28BB69" w:rsidR="00674803" w:rsidRPr="00790E50" w:rsidRDefault="003D7EFF" w:rsidP="00790E50">
            <w:pPr>
              <w:ind w:left="288" w:hanging="288"/>
              <w:rPr>
                <w:rFonts w:ascii="Times New Roman" w:hAnsi="Times New Roman"/>
                <w:lang w:val="fr-FR"/>
              </w:rPr>
            </w:pPr>
            <w:r w:rsidRPr="00FF0D23">
              <w:rPr>
                <w:rFonts w:ascii="Times New Roman" w:hAnsi="Times New Roman"/>
                <w:lang w:val="fr-FR"/>
              </w:rPr>
              <w:t>pp. 186–189</w:t>
            </w:r>
          </w:p>
        </w:tc>
      </w:tr>
      <w:tr w:rsidR="00674803" w:rsidRPr="000C0168" w14:paraId="4770DAAF" w14:textId="77777777" w:rsidTr="008F6237">
        <w:tc>
          <w:tcPr>
            <w:tcW w:w="1074" w:type="dxa"/>
          </w:tcPr>
          <w:p w14:paraId="41B0347F" w14:textId="77777777" w:rsidR="00674803" w:rsidRPr="00FF0D23" w:rsidRDefault="00674803" w:rsidP="00674803">
            <w:pPr>
              <w:pStyle w:val="Standard"/>
              <w:jc w:val="center"/>
              <w:rPr>
                <w:rFonts w:asciiTheme="majorBidi" w:hAnsiTheme="majorBidi" w:cstheme="majorBidi"/>
                <w:i/>
                <w:iCs/>
                <w:color w:val="000000" w:themeColor="text1"/>
                <w:szCs w:val="20"/>
              </w:rPr>
            </w:pPr>
            <w:r w:rsidRPr="00FF0D23">
              <w:rPr>
                <w:rFonts w:asciiTheme="majorBidi" w:hAnsiTheme="majorBidi" w:cstheme="majorBidi"/>
                <w:color w:val="000000" w:themeColor="text1"/>
                <w:szCs w:val="20"/>
              </w:rPr>
              <w:t>Chapter 5</w:t>
            </w:r>
            <w:r>
              <w:rPr>
                <w:rFonts w:asciiTheme="majorBidi" w:hAnsiTheme="majorBidi" w:cstheme="majorBidi"/>
                <w:color w:val="000000" w:themeColor="text1"/>
                <w:szCs w:val="20"/>
              </w:rPr>
              <w:t xml:space="preserve"> </w:t>
            </w:r>
          </w:p>
          <w:p w14:paraId="6A852F3F" w14:textId="2709ACE1" w:rsidR="00674803" w:rsidRPr="00FF0D23" w:rsidRDefault="00674803" w:rsidP="00674803">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May 2</w:t>
            </w:r>
            <w:r>
              <w:rPr>
                <w:rFonts w:asciiTheme="majorBidi" w:hAnsiTheme="majorBidi" w:cstheme="majorBidi"/>
                <w:color w:val="000000" w:themeColor="text1"/>
                <w:szCs w:val="20"/>
              </w:rPr>
              <w:t>3</w:t>
            </w:r>
          </w:p>
        </w:tc>
        <w:tc>
          <w:tcPr>
            <w:tcW w:w="3331" w:type="dxa"/>
          </w:tcPr>
          <w:p w14:paraId="77C5C7A9" w14:textId="77777777" w:rsidR="003D7EFF" w:rsidRPr="00FF0D23" w:rsidRDefault="003D7EFF" w:rsidP="003D7EFF">
            <w:pPr>
              <w:ind w:left="288" w:hanging="288"/>
              <w:rPr>
                <w:rFonts w:ascii="Times New Roman" w:hAnsi="Times New Roman"/>
              </w:rPr>
            </w:pPr>
            <w:r w:rsidRPr="00FF0D23">
              <w:rPr>
                <w:rFonts w:ascii="Times New Roman" w:hAnsi="Times New Roman"/>
              </w:rPr>
              <w:t>Learn irregular -</w:t>
            </w:r>
            <w:proofErr w:type="spellStart"/>
            <w:r w:rsidRPr="00FF0D23">
              <w:rPr>
                <w:rFonts w:ascii="Times New Roman" w:hAnsi="Times New Roman"/>
              </w:rPr>
              <w:t>ir</w:t>
            </w:r>
            <w:proofErr w:type="spellEnd"/>
            <w:r w:rsidRPr="00FF0D23">
              <w:rPr>
                <w:rFonts w:ascii="Times New Roman" w:hAnsi="Times New Roman"/>
              </w:rPr>
              <w:t xml:space="preserve"> </w:t>
            </w:r>
            <w:proofErr w:type="gramStart"/>
            <w:r w:rsidRPr="00FF0D23">
              <w:rPr>
                <w:rFonts w:ascii="Times New Roman" w:hAnsi="Times New Roman"/>
              </w:rPr>
              <w:t>verbs</w:t>
            </w:r>
            <w:proofErr w:type="gramEnd"/>
          </w:p>
          <w:p w14:paraId="798987D1" w14:textId="77777777" w:rsidR="003D7EFF" w:rsidRDefault="003D7EFF" w:rsidP="003D7EFF">
            <w:pPr>
              <w:ind w:left="288" w:hanging="288"/>
              <w:rPr>
                <w:rFonts w:ascii="Times New Roman" w:hAnsi="Times New Roman"/>
              </w:rPr>
            </w:pPr>
            <w:r w:rsidRPr="00FF0D23">
              <w:rPr>
                <w:rFonts w:ascii="Times New Roman" w:hAnsi="Times New Roman"/>
              </w:rPr>
              <w:t xml:space="preserve">Understand spoken French through video: </w:t>
            </w:r>
          </w:p>
          <w:p w14:paraId="12728511" w14:textId="2C2C4CA5" w:rsidR="00674803" w:rsidRPr="00FF0D23" w:rsidRDefault="003D7EFF" w:rsidP="003D7EFF">
            <w:pPr>
              <w:ind w:left="288" w:hanging="288"/>
              <w:rPr>
                <w:rFonts w:ascii="Times New Roman" w:hAnsi="Times New Roman"/>
              </w:rPr>
            </w:pPr>
            <w:r w:rsidRPr="00FF0D23">
              <w:rPr>
                <w:rFonts w:ascii="Times New Roman" w:hAnsi="Times New Roman"/>
              </w:rPr>
              <w:t>leisure activities</w:t>
            </w:r>
          </w:p>
        </w:tc>
        <w:tc>
          <w:tcPr>
            <w:tcW w:w="2070" w:type="dxa"/>
          </w:tcPr>
          <w:p w14:paraId="4E679658" w14:textId="77777777" w:rsidR="00674803" w:rsidRPr="00FF0D23" w:rsidRDefault="00674803" w:rsidP="00674803">
            <w:pPr>
              <w:rPr>
                <w:rFonts w:ascii="Times New Roman" w:hAnsi="Times New Roman"/>
                <w:color w:val="C00000"/>
                <w:szCs w:val="20"/>
              </w:rPr>
            </w:pPr>
          </w:p>
        </w:tc>
        <w:tc>
          <w:tcPr>
            <w:tcW w:w="3595" w:type="dxa"/>
          </w:tcPr>
          <w:p w14:paraId="6D8F1F7E" w14:textId="77777777" w:rsidR="003D7EFF" w:rsidRDefault="003D7EFF" w:rsidP="003D7EFF">
            <w:pPr>
              <w:ind w:left="288" w:hanging="288"/>
              <w:rPr>
                <w:rFonts w:ascii="Times New Roman" w:hAnsi="Times New Roman"/>
                <w:i/>
                <w:lang w:val="es-US"/>
              </w:rPr>
            </w:pPr>
            <w:proofErr w:type="spellStart"/>
            <w:r w:rsidRPr="00FF0D23">
              <w:rPr>
                <w:rFonts w:ascii="Times New Roman" w:hAnsi="Times New Roman"/>
                <w:lang w:val="es-US"/>
              </w:rPr>
              <w:t>Espace</w:t>
            </w:r>
            <w:proofErr w:type="spellEnd"/>
            <w:r w:rsidRPr="00FF0D23">
              <w:rPr>
                <w:rFonts w:ascii="Times New Roman" w:hAnsi="Times New Roman"/>
                <w:lang w:val="es-US"/>
              </w:rPr>
              <w:t xml:space="preserve"> </w:t>
            </w:r>
            <w:proofErr w:type="spellStart"/>
            <w:r w:rsidRPr="00FF0D23">
              <w:rPr>
                <w:rFonts w:ascii="Times New Roman" w:hAnsi="Times New Roman"/>
                <w:lang w:val="es-US"/>
              </w:rPr>
              <w:t>structures</w:t>
            </w:r>
            <w:proofErr w:type="spellEnd"/>
            <w:r w:rsidRPr="00FF0D23">
              <w:rPr>
                <w:rFonts w:ascii="Times New Roman" w:hAnsi="Times New Roman"/>
                <w:lang w:val="es-US"/>
              </w:rPr>
              <w:t xml:space="preserve"> 5A.2:</w:t>
            </w:r>
            <w:r w:rsidRPr="00FF0D23">
              <w:rPr>
                <w:rFonts w:ascii="Times New Roman" w:hAnsi="Times New Roman"/>
                <w:i/>
                <w:lang w:val="es-US"/>
              </w:rPr>
              <w:t xml:space="preserve"> Irregular </w:t>
            </w:r>
            <w:r w:rsidRPr="00FF0D23">
              <w:rPr>
                <w:rFonts w:ascii="Times New Roman" w:hAnsi="Times New Roman"/>
                <w:lang w:val="es-US"/>
              </w:rPr>
              <w:t>-ir</w:t>
            </w:r>
            <w:r w:rsidRPr="00FF0D23">
              <w:rPr>
                <w:rFonts w:ascii="Times New Roman" w:hAnsi="Times New Roman"/>
                <w:i/>
                <w:lang w:val="es-US"/>
              </w:rPr>
              <w:t xml:space="preserve"> </w:t>
            </w:r>
          </w:p>
          <w:p w14:paraId="38891165" w14:textId="10B79300" w:rsidR="003D7EFF" w:rsidRPr="00FF0D23" w:rsidRDefault="003D7EFF" w:rsidP="003D7EFF">
            <w:pPr>
              <w:ind w:left="288" w:hanging="288"/>
              <w:rPr>
                <w:rFonts w:ascii="Times New Roman" w:hAnsi="Times New Roman"/>
                <w:lang w:val="es-US"/>
              </w:rPr>
            </w:pPr>
            <w:proofErr w:type="spellStart"/>
            <w:r w:rsidRPr="00FF0D23">
              <w:rPr>
                <w:rFonts w:ascii="Times New Roman" w:hAnsi="Times New Roman"/>
                <w:i/>
                <w:lang w:val="es-US"/>
              </w:rPr>
              <w:t>verbs</w:t>
            </w:r>
            <w:proofErr w:type="spellEnd"/>
            <w:r w:rsidRPr="00FF0D23">
              <w:rPr>
                <w:rFonts w:ascii="Times New Roman" w:hAnsi="Times New Roman"/>
                <w:i/>
                <w:lang w:val="es-US"/>
              </w:rPr>
              <w:t>,</w:t>
            </w:r>
            <w:r w:rsidRPr="00FF0D23">
              <w:rPr>
                <w:rFonts w:ascii="Times New Roman" w:hAnsi="Times New Roman"/>
                <w:lang w:val="es-US"/>
              </w:rPr>
              <w:t xml:space="preserve"> pp. 190–193</w:t>
            </w:r>
          </w:p>
          <w:p w14:paraId="7D6D252E" w14:textId="77777777" w:rsidR="003D7EFF" w:rsidRPr="00FF0D23" w:rsidRDefault="003D7EFF" w:rsidP="003D7EFF">
            <w:pPr>
              <w:ind w:left="288" w:hanging="288"/>
              <w:rPr>
                <w:rFonts w:ascii="Times New Roman" w:hAnsi="Times New Roman"/>
                <w:lang w:val="fr-FR"/>
              </w:rPr>
            </w:pPr>
            <w:r w:rsidRPr="00FF0D23">
              <w:rPr>
                <w:rFonts w:ascii="Times New Roman" w:hAnsi="Times New Roman"/>
                <w:lang w:val="fr-FR"/>
              </w:rPr>
              <w:t>Révision, p. 194</w:t>
            </w:r>
          </w:p>
          <w:p w14:paraId="76FF9E82" w14:textId="5F385F94" w:rsidR="00674803" w:rsidRPr="00674803" w:rsidRDefault="003D7EFF" w:rsidP="003D7EFF">
            <w:pPr>
              <w:ind w:left="288" w:hanging="288"/>
              <w:rPr>
                <w:rFonts w:ascii="Times New Roman" w:hAnsi="Times New Roman"/>
                <w:lang w:val="fr-FR"/>
              </w:rPr>
            </w:pPr>
            <w:r w:rsidRPr="00FF0D23">
              <w:rPr>
                <w:rFonts w:ascii="Times New Roman" w:hAnsi="Times New Roman"/>
                <w:lang w:val="fr-FR"/>
              </w:rPr>
              <w:t xml:space="preserve">Flash </w:t>
            </w:r>
            <w:proofErr w:type="gramStart"/>
            <w:r w:rsidRPr="00FF0D23">
              <w:rPr>
                <w:rFonts w:ascii="Times New Roman" w:hAnsi="Times New Roman"/>
                <w:lang w:val="fr-FR"/>
              </w:rPr>
              <w:t>culture:</w:t>
            </w:r>
            <w:proofErr w:type="gramEnd"/>
            <w:r w:rsidRPr="00FF0D23">
              <w:rPr>
                <w:rFonts w:ascii="Times New Roman" w:hAnsi="Times New Roman"/>
                <w:i/>
                <w:lang w:val="fr-FR"/>
              </w:rPr>
              <w:t xml:space="preserve"> Les loisirs,</w:t>
            </w:r>
            <w:r w:rsidRPr="00FF0D23">
              <w:rPr>
                <w:rFonts w:ascii="Times New Roman" w:hAnsi="Times New Roman"/>
                <w:lang w:val="fr-FR"/>
              </w:rPr>
              <w:t xml:space="preserve"> p. 195</w:t>
            </w:r>
          </w:p>
        </w:tc>
      </w:tr>
      <w:tr w:rsidR="00674803" w14:paraId="44A192B7" w14:textId="77777777" w:rsidTr="008F6237">
        <w:tc>
          <w:tcPr>
            <w:tcW w:w="1074" w:type="dxa"/>
          </w:tcPr>
          <w:p w14:paraId="39640378" w14:textId="67155C79" w:rsidR="00674803" w:rsidRPr="00FF0D23" w:rsidRDefault="00674803" w:rsidP="00674803">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May 23</w:t>
            </w:r>
          </w:p>
        </w:tc>
        <w:tc>
          <w:tcPr>
            <w:tcW w:w="3331" w:type="dxa"/>
          </w:tcPr>
          <w:p w14:paraId="4CE5F220" w14:textId="006D198B" w:rsidR="00674803" w:rsidRPr="009A5911" w:rsidRDefault="00674803" w:rsidP="00674803">
            <w:pPr>
              <w:pStyle w:val="Standard"/>
              <w:rPr>
                <w:rFonts w:asciiTheme="majorBidi" w:hAnsiTheme="majorBidi" w:cstheme="majorBidi"/>
                <w:szCs w:val="20"/>
              </w:rPr>
            </w:pPr>
            <w:r w:rsidRPr="00FF0D23">
              <w:rPr>
                <w:rFonts w:asciiTheme="majorBidi" w:hAnsiTheme="majorBidi" w:cstheme="majorBidi"/>
                <w:color w:val="C00000"/>
                <w:szCs w:val="20"/>
              </w:rPr>
              <w:t>Lab 11</w:t>
            </w:r>
          </w:p>
        </w:tc>
        <w:tc>
          <w:tcPr>
            <w:tcW w:w="2070" w:type="dxa"/>
          </w:tcPr>
          <w:p w14:paraId="6748F40C" w14:textId="77777777" w:rsidR="00674803" w:rsidRPr="009A5911" w:rsidRDefault="00674803" w:rsidP="00674803">
            <w:pPr>
              <w:pStyle w:val="Standard"/>
              <w:rPr>
                <w:rFonts w:asciiTheme="majorBidi" w:hAnsiTheme="majorBidi" w:cstheme="majorBidi"/>
                <w:szCs w:val="20"/>
              </w:rPr>
            </w:pPr>
          </w:p>
        </w:tc>
        <w:tc>
          <w:tcPr>
            <w:tcW w:w="3595" w:type="dxa"/>
          </w:tcPr>
          <w:p w14:paraId="2C86A62B" w14:textId="0171013B" w:rsidR="00674803" w:rsidRPr="009A5911" w:rsidRDefault="00674803" w:rsidP="00674803">
            <w:pPr>
              <w:pStyle w:val="Standard"/>
              <w:rPr>
                <w:rFonts w:asciiTheme="majorBidi" w:hAnsiTheme="majorBidi" w:cstheme="majorBidi"/>
                <w:szCs w:val="20"/>
              </w:rPr>
            </w:pPr>
          </w:p>
        </w:tc>
      </w:tr>
      <w:tr w:rsidR="00674803" w:rsidRPr="000C0168" w14:paraId="170A6302" w14:textId="77777777" w:rsidTr="008F6237">
        <w:tc>
          <w:tcPr>
            <w:tcW w:w="1074" w:type="dxa"/>
          </w:tcPr>
          <w:p w14:paraId="05D4A981" w14:textId="77777777" w:rsidR="00D50E77" w:rsidRPr="00FF0D23" w:rsidRDefault="00D50E77" w:rsidP="00D50E77">
            <w:pPr>
              <w:pStyle w:val="Standard"/>
              <w:jc w:val="center"/>
              <w:rPr>
                <w:rFonts w:asciiTheme="majorBidi" w:hAnsiTheme="majorBidi" w:cstheme="majorBidi"/>
                <w:i/>
                <w:iCs/>
                <w:color w:val="000000" w:themeColor="text1"/>
                <w:szCs w:val="20"/>
              </w:rPr>
            </w:pPr>
            <w:r w:rsidRPr="00FF0D23">
              <w:rPr>
                <w:rFonts w:asciiTheme="majorBidi" w:hAnsiTheme="majorBidi" w:cstheme="majorBidi"/>
                <w:color w:val="000000" w:themeColor="text1"/>
                <w:szCs w:val="20"/>
              </w:rPr>
              <w:t>Chapter 5</w:t>
            </w:r>
          </w:p>
          <w:p w14:paraId="6D339C23" w14:textId="4A777368" w:rsidR="00674803" w:rsidRPr="00FF0D23" w:rsidRDefault="00674803" w:rsidP="00674803">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May 28 </w:t>
            </w:r>
          </w:p>
          <w:p w14:paraId="1CF95B87" w14:textId="77777777" w:rsidR="00674803" w:rsidRPr="00FF0D23" w:rsidRDefault="00674803" w:rsidP="00674803">
            <w:pPr>
              <w:pStyle w:val="Standard"/>
              <w:jc w:val="center"/>
              <w:rPr>
                <w:rFonts w:asciiTheme="majorBidi" w:hAnsiTheme="majorBidi" w:cstheme="majorBidi"/>
                <w:i/>
                <w:iCs/>
                <w:color w:val="000000" w:themeColor="text1"/>
                <w:szCs w:val="20"/>
              </w:rPr>
            </w:pPr>
          </w:p>
          <w:p w14:paraId="52355AD3" w14:textId="77777777" w:rsidR="00674803" w:rsidRPr="00FF0D23" w:rsidRDefault="00674803" w:rsidP="00D50E77">
            <w:pPr>
              <w:pStyle w:val="Standard"/>
              <w:jc w:val="center"/>
              <w:rPr>
                <w:rFonts w:asciiTheme="majorBidi" w:hAnsiTheme="majorBidi" w:cstheme="majorBidi"/>
                <w:color w:val="000000" w:themeColor="text1"/>
                <w:szCs w:val="20"/>
              </w:rPr>
            </w:pPr>
          </w:p>
        </w:tc>
        <w:tc>
          <w:tcPr>
            <w:tcW w:w="3331" w:type="dxa"/>
          </w:tcPr>
          <w:p w14:paraId="31C3FEBE" w14:textId="77777777" w:rsidR="003D7EFF" w:rsidRPr="00FF0D23" w:rsidRDefault="003D7EFF" w:rsidP="003D7EFF">
            <w:pPr>
              <w:ind w:left="288" w:hanging="288"/>
              <w:rPr>
                <w:rFonts w:ascii="Times New Roman" w:hAnsi="Times New Roman"/>
              </w:rPr>
            </w:pPr>
            <w:r w:rsidRPr="00FF0D23">
              <w:rPr>
                <w:rFonts w:ascii="Times New Roman" w:hAnsi="Times New Roman"/>
              </w:rPr>
              <w:t xml:space="preserve">Talk about seasons and </w:t>
            </w:r>
            <w:proofErr w:type="gramStart"/>
            <w:r w:rsidRPr="00FF0D23">
              <w:rPr>
                <w:rFonts w:ascii="Times New Roman" w:hAnsi="Times New Roman"/>
              </w:rPr>
              <w:t>months</w:t>
            </w:r>
            <w:proofErr w:type="gramEnd"/>
          </w:p>
          <w:p w14:paraId="471082D5" w14:textId="77777777" w:rsidR="003D7EFF" w:rsidRPr="00FF0D23" w:rsidRDefault="003D7EFF" w:rsidP="003D7EFF">
            <w:pPr>
              <w:ind w:left="288" w:hanging="288"/>
              <w:rPr>
                <w:rFonts w:ascii="Times New Roman" w:hAnsi="Times New Roman"/>
              </w:rPr>
            </w:pPr>
            <w:r w:rsidRPr="00FF0D23">
              <w:rPr>
                <w:rFonts w:ascii="Times New Roman" w:hAnsi="Times New Roman"/>
              </w:rPr>
              <w:t xml:space="preserve">Use weather </w:t>
            </w:r>
            <w:proofErr w:type="gramStart"/>
            <w:r w:rsidRPr="00FF0D23">
              <w:rPr>
                <w:rFonts w:ascii="Times New Roman" w:hAnsi="Times New Roman"/>
              </w:rPr>
              <w:t>expressions</w:t>
            </w:r>
            <w:proofErr w:type="gramEnd"/>
          </w:p>
          <w:p w14:paraId="367D1AAA" w14:textId="1BBD1F8A" w:rsidR="00674803" w:rsidRPr="00FF0D23" w:rsidRDefault="003D7EFF" w:rsidP="003D7EFF">
            <w:pPr>
              <w:ind w:left="288" w:hanging="288"/>
              <w:rPr>
                <w:rFonts w:ascii="Times New Roman" w:hAnsi="Times New Roman"/>
              </w:rPr>
            </w:pPr>
            <w:r w:rsidRPr="00FF0D23">
              <w:rPr>
                <w:rFonts w:ascii="Times New Roman" w:hAnsi="Times New Roman"/>
              </w:rPr>
              <w:t xml:space="preserve">Tell the </w:t>
            </w:r>
            <w:proofErr w:type="gramStart"/>
            <w:r w:rsidRPr="00FF0D23">
              <w:rPr>
                <w:rFonts w:ascii="Times New Roman" w:hAnsi="Times New Roman"/>
              </w:rPr>
              <w:t>date</w:t>
            </w:r>
            <w:proofErr w:type="gramEnd"/>
          </w:p>
          <w:p w14:paraId="3CB22877" w14:textId="77777777" w:rsidR="003D7EFF" w:rsidRDefault="003D7EFF" w:rsidP="003D7EFF">
            <w:pPr>
              <w:ind w:left="288" w:hanging="288"/>
              <w:rPr>
                <w:rFonts w:ascii="Times New Roman" w:hAnsi="Times New Roman"/>
              </w:rPr>
            </w:pPr>
            <w:r w:rsidRPr="00FF0D23">
              <w:rPr>
                <w:rFonts w:ascii="Times New Roman" w:hAnsi="Times New Roman"/>
              </w:rPr>
              <w:t xml:space="preserve">Distinguish between open and </w:t>
            </w:r>
            <w:proofErr w:type="gramStart"/>
            <w:r w:rsidRPr="00FF0D23">
              <w:rPr>
                <w:rFonts w:ascii="Times New Roman" w:hAnsi="Times New Roman"/>
              </w:rPr>
              <w:t>closed</w:t>
            </w:r>
            <w:proofErr w:type="gramEnd"/>
            <w:r w:rsidRPr="00FF0D23">
              <w:rPr>
                <w:rFonts w:ascii="Times New Roman" w:hAnsi="Times New Roman"/>
              </w:rPr>
              <w:t xml:space="preserve"> </w:t>
            </w:r>
          </w:p>
          <w:p w14:paraId="19C73E91" w14:textId="77777777" w:rsidR="003D7EFF" w:rsidRPr="00FF0D23" w:rsidRDefault="003D7EFF" w:rsidP="003D7EFF">
            <w:pPr>
              <w:ind w:left="288" w:hanging="288"/>
              <w:rPr>
                <w:rFonts w:ascii="Times New Roman" w:hAnsi="Times New Roman"/>
              </w:rPr>
            </w:pPr>
            <w:r w:rsidRPr="00FF0D23">
              <w:rPr>
                <w:rFonts w:ascii="Times New Roman" w:hAnsi="Times New Roman"/>
              </w:rPr>
              <w:t>vowels</w:t>
            </w:r>
          </w:p>
          <w:p w14:paraId="63EA29AA" w14:textId="0BB7F248" w:rsidR="00674803" w:rsidRPr="00FF0D23" w:rsidRDefault="003D7EFF" w:rsidP="003D7EFF">
            <w:pPr>
              <w:pStyle w:val="Standard"/>
              <w:rPr>
                <w:rFonts w:asciiTheme="majorBidi" w:hAnsiTheme="majorBidi" w:cstheme="majorBidi"/>
                <w:szCs w:val="20"/>
              </w:rPr>
            </w:pPr>
            <w:r w:rsidRPr="00FF0D23">
              <w:rPr>
                <w:rFonts w:ascii="Times New Roman" w:hAnsi="Times New Roman"/>
              </w:rPr>
              <w:t>Understand spoken French through video</w:t>
            </w:r>
          </w:p>
        </w:tc>
        <w:tc>
          <w:tcPr>
            <w:tcW w:w="2070" w:type="dxa"/>
          </w:tcPr>
          <w:p w14:paraId="1DAFB592" w14:textId="7718DE12" w:rsidR="00674803" w:rsidRPr="00FF0D23" w:rsidRDefault="00917A3B" w:rsidP="00674803">
            <w:pPr>
              <w:rPr>
                <w:rFonts w:ascii="Times New Roman" w:hAnsi="Times New Roman"/>
                <w:color w:val="C00000"/>
                <w:szCs w:val="20"/>
              </w:rPr>
            </w:pPr>
            <w:r w:rsidRPr="00D12A5A">
              <w:rPr>
                <w:rFonts w:ascii="Times New Roman" w:hAnsi="Times New Roman" w:cs="Times New Roman"/>
                <w:color w:val="C00000"/>
                <w:sz w:val="21"/>
                <w:szCs w:val="21"/>
              </w:rPr>
              <w:t>Watch the tutorial Interrogative words before attending the class.</w:t>
            </w:r>
          </w:p>
        </w:tc>
        <w:tc>
          <w:tcPr>
            <w:tcW w:w="3595" w:type="dxa"/>
          </w:tcPr>
          <w:p w14:paraId="6CF85324" w14:textId="77777777" w:rsidR="003D7EFF" w:rsidRDefault="003D7EFF" w:rsidP="003D7EFF">
            <w:pPr>
              <w:ind w:left="288" w:hanging="288"/>
              <w:rPr>
                <w:rFonts w:ascii="Times New Roman" w:hAnsi="Times New Roman"/>
                <w:lang w:val="fr-FR"/>
              </w:rPr>
            </w:pPr>
            <w:r w:rsidRPr="00FF0D23">
              <w:rPr>
                <w:rFonts w:ascii="Times New Roman" w:hAnsi="Times New Roman"/>
                <w:lang w:val="fr-FR"/>
              </w:rPr>
              <w:t xml:space="preserve">Espace </w:t>
            </w:r>
            <w:proofErr w:type="gramStart"/>
            <w:r w:rsidRPr="00FF0D23">
              <w:rPr>
                <w:rFonts w:ascii="Times New Roman" w:hAnsi="Times New Roman"/>
                <w:lang w:val="fr-FR"/>
              </w:rPr>
              <w:t>contextes:</w:t>
            </w:r>
            <w:proofErr w:type="gramEnd"/>
            <w:r w:rsidRPr="00FF0D23">
              <w:rPr>
                <w:rFonts w:ascii="Times New Roman" w:hAnsi="Times New Roman"/>
                <w:i/>
                <w:lang w:val="fr-FR"/>
              </w:rPr>
              <w:t xml:space="preserve"> Quel temps fait-il?,</w:t>
            </w:r>
            <w:r w:rsidRPr="00FF0D23">
              <w:rPr>
                <w:rFonts w:ascii="Times New Roman" w:hAnsi="Times New Roman"/>
                <w:lang w:val="fr-FR"/>
              </w:rPr>
              <w:t xml:space="preserve"> pp. </w:t>
            </w:r>
          </w:p>
          <w:p w14:paraId="0D9A76DB" w14:textId="77777777" w:rsidR="003D7EFF" w:rsidRPr="00FF0D23" w:rsidRDefault="003D7EFF" w:rsidP="003D7EFF">
            <w:pPr>
              <w:ind w:left="288" w:hanging="288"/>
              <w:rPr>
                <w:rFonts w:ascii="Times New Roman" w:hAnsi="Times New Roman"/>
                <w:lang w:val="fr-FR"/>
              </w:rPr>
            </w:pPr>
            <w:r w:rsidRPr="00FF0D23">
              <w:rPr>
                <w:rFonts w:ascii="Times New Roman" w:hAnsi="Times New Roman"/>
                <w:lang w:val="fr-FR"/>
              </w:rPr>
              <w:t>196–198</w:t>
            </w:r>
          </w:p>
          <w:p w14:paraId="4F694B63" w14:textId="77777777" w:rsidR="003D7EFF" w:rsidRPr="00FF0D23" w:rsidRDefault="003D7EFF" w:rsidP="003D7EFF">
            <w:pPr>
              <w:rPr>
                <w:rFonts w:ascii="Times New Roman" w:hAnsi="Times New Roman"/>
                <w:lang w:val="fr-FR"/>
              </w:rPr>
            </w:pPr>
            <w:r w:rsidRPr="00FF0D23">
              <w:rPr>
                <w:rFonts w:ascii="Times New Roman" w:hAnsi="Times New Roman"/>
                <w:lang w:val="fr-FR"/>
              </w:rPr>
              <w:t xml:space="preserve">Les sons et les </w:t>
            </w:r>
            <w:proofErr w:type="gramStart"/>
            <w:r w:rsidRPr="00FF0D23">
              <w:rPr>
                <w:rFonts w:ascii="Times New Roman" w:hAnsi="Times New Roman"/>
                <w:lang w:val="fr-FR"/>
              </w:rPr>
              <w:t>lettres:</w:t>
            </w:r>
            <w:proofErr w:type="gramEnd"/>
            <w:r w:rsidRPr="00FF0D23">
              <w:rPr>
                <w:rFonts w:ascii="Times New Roman" w:hAnsi="Times New Roman"/>
                <w:lang w:val="fr-FR"/>
              </w:rPr>
              <w:t xml:space="preserve"> </w:t>
            </w:r>
            <w:r w:rsidRPr="00FF0D23">
              <w:rPr>
                <w:rFonts w:ascii="Times New Roman" w:hAnsi="Times New Roman"/>
                <w:i/>
                <w:lang w:val="fr-FR"/>
              </w:rPr>
              <w:t xml:space="preserve">Open vs. </w:t>
            </w:r>
            <w:proofErr w:type="spellStart"/>
            <w:proofErr w:type="gramStart"/>
            <w:r w:rsidRPr="00FF0D23">
              <w:rPr>
                <w:rFonts w:ascii="Times New Roman" w:hAnsi="Times New Roman"/>
                <w:i/>
                <w:lang w:val="fr-FR"/>
              </w:rPr>
              <w:t>closed</w:t>
            </w:r>
            <w:proofErr w:type="spellEnd"/>
            <w:proofErr w:type="gramEnd"/>
            <w:r w:rsidRPr="00FF0D23">
              <w:rPr>
                <w:rFonts w:ascii="Times New Roman" w:hAnsi="Times New Roman"/>
                <w:i/>
                <w:lang w:val="fr-FR"/>
              </w:rPr>
              <w:t xml:space="preserve"> </w:t>
            </w:r>
            <w:proofErr w:type="spellStart"/>
            <w:r w:rsidRPr="00FF0D23">
              <w:rPr>
                <w:rFonts w:ascii="Times New Roman" w:hAnsi="Times New Roman"/>
                <w:i/>
                <w:lang w:val="fr-FR"/>
              </w:rPr>
              <w:t>vowels</w:t>
            </w:r>
            <w:proofErr w:type="spellEnd"/>
            <w:r w:rsidRPr="00FF0D23">
              <w:rPr>
                <w:rFonts w:ascii="Times New Roman" w:hAnsi="Times New Roman"/>
                <w:i/>
                <w:lang w:val="fr-FR"/>
              </w:rPr>
              <w:t>: Part 1,</w:t>
            </w:r>
            <w:r w:rsidRPr="00FF0D23">
              <w:rPr>
                <w:rFonts w:ascii="Times New Roman" w:hAnsi="Times New Roman"/>
                <w:lang w:val="fr-FR"/>
              </w:rPr>
              <w:t xml:space="preserve"> p. 199 </w:t>
            </w:r>
          </w:p>
          <w:p w14:paraId="157DF853" w14:textId="77777777" w:rsidR="003D7EFF" w:rsidRPr="00FF0D23" w:rsidRDefault="003D7EFF" w:rsidP="003D7EFF">
            <w:pPr>
              <w:ind w:left="288" w:hanging="288"/>
              <w:rPr>
                <w:rFonts w:ascii="Times New Roman" w:hAnsi="Times New Roman"/>
                <w:lang w:val="fr-FR"/>
              </w:rPr>
            </w:pPr>
            <w:r w:rsidRPr="00FF0D23">
              <w:rPr>
                <w:rFonts w:ascii="Times New Roman" w:hAnsi="Times New Roman"/>
                <w:lang w:val="fr-FR"/>
              </w:rPr>
              <w:t>Roman-</w:t>
            </w:r>
            <w:proofErr w:type="gramStart"/>
            <w:r w:rsidRPr="00FF0D23">
              <w:rPr>
                <w:rFonts w:ascii="Times New Roman" w:hAnsi="Times New Roman"/>
                <w:lang w:val="fr-FR"/>
              </w:rPr>
              <w:t>photo:</w:t>
            </w:r>
            <w:proofErr w:type="gramEnd"/>
            <w:r w:rsidRPr="00FF0D23">
              <w:rPr>
                <w:rFonts w:ascii="Times New Roman" w:hAnsi="Times New Roman"/>
                <w:i/>
                <w:lang w:val="fr-FR"/>
              </w:rPr>
              <w:t xml:space="preserve"> Quel temps!,</w:t>
            </w:r>
            <w:r w:rsidRPr="00FF0D23">
              <w:rPr>
                <w:rFonts w:ascii="Times New Roman" w:hAnsi="Times New Roman"/>
                <w:lang w:val="fr-FR"/>
              </w:rPr>
              <w:t xml:space="preserve"> pp. 200–201</w:t>
            </w:r>
          </w:p>
          <w:p w14:paraId="294D56DF" w14:textId="203039EE" w:rsidR="00674803" w:rsidRPr="00D50E77" w:rsidRDefault="00674803" w:rsidP="00D50E77">
            <w:pPr>
              <w:rPr>
                <w:rFonts w:ascii="Times New Roman" w:hAnsi="Times New Roman"/>
                <w:lang w:val="fr-FR"/>
              </w:rPr>
            </w:pPr>
          </w:p>
        </w:tc>
      </w:tr>
      <w:tr w:rsidR="00D50E77" w:rsidRPr="000C0168" w14:paraId="5EE312AA" w14:textId="77777777" w:rsidTr="008F6237">
        <w:tc>
          <w:tcPr>
            <w:tcW w:w="1074" w:type="dxa"/>
          </w:tcPr>
          <w:p w14:paraId="4F84E68D" w14:textId="77777777" w:rsidR="00D50E77" w:rsidRPr="00FF0D23" w:rsidRDefault="00D50E77" w:rsidP="00D50E77">
            <w:pPr>
              <w:pStyle w:val="Standard"/>
              <w:jc w:val="center"/>
              <w:rPr>
                <w:rFonts w:asciiTheme="majorBidi" w:hAnsiTheme="majorBidi" w:cstheme="majorBidi"/>
                <w:i/>
                <w:iCs/>
                <w:color w:val="000000" w:themeColor="text1"/>
                <w:szCs w:val="20"/>
              </w:rPr>
            </w:pPr>
            <w:r w:rsidRPr="00FF0D23">
              <w:rPr>
                <w:rFonts w:asciiTheme="majorBidi" w:hAnsiTheme="majorBidi" w:cstheme="majorBidi"/>
                <w:color w:val="000000" w:themeColor="text1"/>
                <w:szCs w:val="20"/>
              </w:rPr>
              <w:t>Chapter 5</w:t>
            </w:r>
          </w:p>
          <w:p w14:paraId="388D938D" w14:textId="09F1454E" w:rsidR="00D50E77" w:rsidRPr="00FF0D23" w:rsidRDefault="00D50E77" w:rsidP="00D50E77">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 xml:space="preserve">May </w:t>
            </w:r>
            <w:r>
              <w:rPr>
                <w:rFonts w:asciiTheme="majorBidi" w:hAnsiTheme="majorBidi" w:cstheme="majorBidi"/>
                <w:color w:val="000000" w:themeColor="text1"/>
                <w:szCs w:val="20"/>
              </w:rPr>
              <w:t>30</w:t>
            </w:r>
            <w:r w:rsidRPr="00FF0D23">
              <w:rPr>
                <w:rFonts w:asciiTheme="majorBidi" w:hAnsiTheme="majorBidi" w:cstheme="majorBidi"/>
                <w:color w:val="000000" w:themeColor="text1"/>
                <w:szCs w:val="20"/>
              </w:rPr>
              <w:t xml:space="preserve"> </w:t>
            </w:r>
          </w:p>
          <w:p w14:paraId="52B53DF8" w14:textId="77777777" w:rsidR="00D50E77" w:rsidRPr="00FF0D23" w:rsidRDefault="00D50E77" w:rsidP="00D50E77">
            <w:pPr>
              <w:pStyle w:val="Standard"/>
              <w:jc w:val="center"/>
              <w:rPr>
                <w:rFonts w:asciiTheme="majorBidi" w:hAnsiTheme="majorBidi" w:cstheme="majorBidi"/>
                <w:color w:val="000000" w:themeColor="text1"/>
                <w:szCs w:val="20"/>
              </w:rPr>
            </w:pPr>
          </w:p>
        </w:tc>
        <w:tc>
          <w:tcPr>
            <w:tcW w:w="3331" w:type="dxa"/>
          </w:tcPr>
          <w:p w14:paraId="074BBD6C" w14:textId="77777777" w:rsidR="003D7EFF" w:rsidRPr="00FF0D23" w:rsidRDefault="003D7EFF" w:rsidP="003D7EFF">
            <w:pPr>
              <w:rPr>
                <w:rFonts w:ascii="Times New Roman" w:hAnsi="Times New Roman"/>
              </w:rPr>
            </w:pPr>
            <w:r w:rsidRPr="00FF0D23">
              <w:rPr>
                <w:rFonts w:ascii="Times New Roman" w:hAnsi="Times New Roman"/>
              </w:rPr>
              <w:t xml:space="preserve">Read about public gardens and parks in the francophone </w:t>
            </w:r>
            <w:proofErr w:type="gramStart"/>
            <w:r w:rsidRPr="00FF0D23">
              <w:rPr>
                <w:rFonts w:ascii="Times New Roman" w:hAnsi="Times New Roman"/>
              </w:rPr>
              <w:t>world</w:t>
            </w:r>
            <w:proofErr w:type="gramEnd"/>
            <w:r w:rsidRPr="00FF0D23">
              <w:rPr>
                <w:rFonts w:ascii="Times New Roman" w:hAnsi="Times New Roman"/>
              </w:rPr>
              <w:t xml:space="preserve"> </w:t>
            </w:r>
          </w:p>
          <w:p w14:paraId="4F6AED07" w14:textId="77777777" w:rsidR="00D50E77" w:rsidRPr="00FF0D23" w:rsidRDefault="00D50E77" w:rsidP="00D50E77">
            <w:pPr>
              <w:ind w:left="288" w:hanging="288"/>
              <w:rPr>
                <w:rFonts w:ascii="Times New Roman" w:hAnsi="Times New Roman"/>
              </w:rPr>
            </w:pPr>
            <w:r w:rsidRPr="00FF0D23">
              <w:rPr>
                <w:rFonts w:ascii="Times New Roman" w:hAnsi="Times New Roman"/>
              </w:rPr>
              <w:t xml:space="preserve">Learn the numbers 101 and </w:t>
            </w:r>
            <w:proofErr w:type="gramStart"/>
            <w:r w:rsidRPr="00FF0D23">
              <w:rPr>
                <w:rFonts w:ascii="Times New Roman" w:hAnsi="Times New Roman"/>
              </w:rPr>
              <w:t>higher</w:t>
            </w:r>
            <w:proofErr w:type="gramEnd"/>
          </w:p>
          <w:p w14:paraId="54140321" w14:textId="77777777" w:rsidR="00D50E77" w:rsidRPr="00FF0D23" w:rsidRDefault="00D50E77" w:rsidP="00D50E77">
            <w:pPr>
              <w:pStyle w:val="Standard"/>
              <w:rPr>
                <w:rFonts w:ascii="Times New Roman" w:hAnsi="Times New Roman"/>
              </w:rPr>
            </w:pPr>
            <w:r w:rsidRPr="00FF0D23">
              <w:rPr>
                <w:rFonts w:ascii="Times New Roman" w:hAnsi="Times New Roman"/>
              </w:rPr>
              <w:t xml:space="preserve">Use -er verbs with spelling </w:t>
            </w:r>
            <w:proofErr w:type="gramStart"/>
            <w:r w:rsidRPr="00FF0D23">
              <w:rPr>
                <w:rFonts w:ascii="Times New Roman" w:hAnsi="Times New Roman"/>
              </w:rPr>
              <w:t>changes</w:t>
            </w:r>
            <w:proofErr w:type="gramEnd"/>
          </w:p>
          <w:p w14:paraId="0E173242" w14:textId="77777777" w:rsidR="00D50E77" w:rsidRPr="00FF0D23" w:rsidRDefault="00D50E77" w:rsidP="00674803">
            <w:pPr>
              <w:rPr>
                <w:rFonts w:ascii="Times New Roman" w:hAnsi="Times New Roman"/>
              </w:rPr>
            </w:pPr>
          </w:p>
        </w:tc>
        <w:tc>
          <w:tcPr>
            <w:tcW w:w="2070" w:type="dxa"/>
          </w:tcPr>
          <w:p w14:paraId="2AEFB551" w14:textId="1A13C903" w:rsidR="00D50E77" w:rsidRPr="00FF0D23" w:rsidRDefault="00D50E77" w:rsidP="00674803">
            <w:pPr>
              <w:rPr>
                <w:rFonts w:ascii="Times New Roman" w:hAnsi="Times New Roman"/>
                <w:color w:val="C00000"/>
                <w:szCs w:val="20"/>
              </w:rPr>
            </w:pPr>
          </w:p>
        </w:tc>
        <w:tc>
          <w:tcPr>
            <w:tcW w:w="3595" w:type="dxa"/>
          </w:tcPr>
          <w:p w14:paraId="752B1F26" w14:textId="77777777" w:rsidR="003D7EFF" w:rsidRPr="00FF0D23" w:rsidRDefault="003D7EFF" w:rsidP="003D7EFF">
            <w:pPr>
              <w:rPr>
                <w:rFonts w:ascii="Times New Roman" w:hAnsi="Times New Roman"/>
              </w:rPr>
            </w:pPr>
            <w:proofErr w:type="spellStart"/>
            <w:r w:rsidRPr="00FF0D23">
              <w:rPr>
                <w:rFonts w:ascii="Times New Roman" w:hAnsi="Times New Roman"/>
              </w:rPr>
              <w:t>Espace</w:t>
            </w:r>
            <w:proofErr w:type="spellEnd"/>
            <w:r w:rsidRPr="00FF0D23">
              <w:rPr>
                <w:rFonts w:ascii="Times New Roman" w:hAnsi="Times New Roman"/>
              </w:rPr>
              <w:t xml:space="preserve"> structures 5B.1: </w:t>
            </w:r>
            <w:r w:rsidRPr="00FF0D23">
              <w:rPr>
                <w:rFonts w:ascii="Times New Roman" w:hAnsi="Times New Roman"/>
                <w:i/>
              </w:rPr>
              <w:t>Numbers 101 and higher,</w:t>
            </w:r>
            <w:r w:rsidRPr="00FF0D23">
              <w:rPr>
                <w:rFonts w:ascii="Times New Roman" w:hAnsi="Times New Roman"/>
              </w:rPr>
              <w:t xml:space="preserve"> pp. 204–207</w:t>
            </w:r>
          </w:p>
          <w:p w14:paraId="490BA5C3" w14:textId="1256DDC8" w:rsidR="00D50E77" w:rsidRPr="00D50E77" w:rsidRDefault="003D7EFF" w:rsidP="003D7EFF">
            <w:pPr>
              <w:rPr>
                <w:rFonts w:ascii="Times New Roman" w:hAnsi="Times New Roman"/>
                <w:lang w:val="fr-FR"/>
              </w:rPr>
            </w:pPr>
            <w:proofErr w:type="gramStart"/>
            <w:r w:rsidRPr="00FF0D23">
              <w:rPr>
                <w:rFonts w:ascii="Times New Roman" w:hAnsi="Times New Roman"/>
                <w:lang w:val="fr-FR"/>
              </w:rPr>
              <w:t>Panorama:</w:t>
            </w:r>
            <w:proofErr w:type="gramEnd"/>
            <w:r w:rsidRPr="00FF0D23">
              <w:rPr>
                <w:rFonts w:ascii="Times New Roman" w:hAnsi="Times New Roman"/>
                <w:i/>
                <w:lang w:val="fr-FR"/>
              </w:rPr>
              <w:t xml:space="preserve"> L’Algérie, le Maroc et la Tunisie, </w:t>
            </w:r>
            <w:r w:rsidRPr="00FF0D23">
              <w:rPr>
                <w:rFonts w:ascii="Times New Roman" w:hAnsi="Times New Roman"/>
                <w:lang w:val="fr-FR"/>
              </w:rPr>
              <w:t>pp. 214-215</w:t>
            </w:r>
            <w:r w:rsidR="00D50E77" w:rsidRPr="00FF0D23">
              <w:rPr>
                <w:rFonts w:ascii="Times New Roman" w:hAnsi="Times New Roman"/>
                <w:lang w:val="fr-FR"/>
              </w:rPr>
              <w:t>Écriture:</w:t>
            </w:r>
            <w:r w:rsidR="00D50E77" w:rsidRPr="00FF0D23">
              <w:rPr>
                <w:rFonts w:ascii="Times New Roman" w:hAnsi="Times New Roman"/>
                <w:i/>
                <w:lang w:val="fr-FR"/>
              </w:rPr>
              <w:t xml:space="preserve"> Écrire une brochure, </w:t>
            </w:r>
            <w:r w:rsidR="00D50E77" w:rsidRPr="00FF0D23">
              <w:rPr>
                <w:rFonts w:ascii="Times New Roman" w:hAnsi="Times New Roman"/>
                <w:lang w:val="fr-FR"/>
              </w:rPr>
              <w:t>p. 218–219</w:t>
            </w:r>
          </w:p>
        </w:tc>
      </w:tr>
      <w:tr w:rsidR="00674803" w:rsidRPr="00FF0D23" w14:paraId="69E2730F" w14:textId="77777777" w:rsidTr="008F6237">
        <w:tc>
          <w:tcPr>
            <w:tcW w:w="1074" w:type="dxa"/>
          </w:tcPr>
          <w:p w14:paraId="511B1C46" w14:textId="62F9E4AD" w:rsidR="00674803" w:rsidRPr="00FF0D23" w:rsidRDefault="00674803" w:rsidP="00674803">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May 30</w:t>
            </w:r>
          </w:p>
        </w:tc>
        <w:tc>
          <w:tcPr>
            <w:tcW w:w="3331" w:type="dxa"/>
          </w:tcPr>
          <w:p w14:paraId="18189674" w14:textId="38EC52C2" w:rsidR="00674803" w:rsidRPr="00FF0D23" w:rsidRDefault="00674803" w:rsidP="00674803">
            <w:pPr>
              <w:pStyle w:val="Standard"/>
              <w:rPr>
                <w:rFonts w:asciiTheme="majorBidi" w:hAnsiTheme="majorBidi" w:cstheme="majorBidi"/>
                <w:szCs w:val="20"/>
              </w:rPr>
            </w:pPr>
            <w:r w:rsidRPr="00FF0D23">
              <w:rPr>
                <w:rFonts w:asciiTheme="majorBidi" w:hAnsiTheme="majorBidi" w:cstheme="majorBidi"/>
                <w:color w:val="C00000"/>
                <w:szCs w:val="20"/>
              </w:rPr>
              <w:t>Lab 12</w:t>
            </w:r>
          </w:p>
        </w:tc>
        <w:tc>
          <w:tcPr>
            <w:tcW w:w="2070" w:type="dxa"/>
          </w:tcPr>
          <w:p w14:paraId="2BA5F5F9" w14:textId="77777777" w:rsidR="00674803" w:rsidRPr="00FF0D23" w:rsidRDefault="00674803" w:rsidP="00674803">
            <w:pPr>
              <w:pStyle w:val="Standard"/>
              <w:rPr>
                <w:rFonts w:asciiTheme="majorBidi" w:hAnsiTheme="majorBidi" w:cstheme="majorBidi"/>
                <w:szCs w:val="20"/>
              </w:rPr>
            </w:pPr>
          </w:p>
        </w:tc>
        <w:tc>
          <w:tcPr>
            <w:tcW w:w="3595" w:type="dxa"/>
          </w:tcPr>
          <w:p w14:paraId="02509EA3" w14:textId="78D55836" w:rsidR="00674803" w:rsidRPr="00FF0D23" w:rsidRDefault="00674803" w:rsidP="00674803">
            <w:pPr>
              <w:pStyle w:val="Standard"/>
              <w:rPr>
                <w:rFonts w:asciiTheme="majorBidi" w:hAnsiTheme="majorBidi" w:cstheme="majorBidi"/>
                <w:szCs w:val="20"/>
              </w:rPr>
            </w:pPr>
          </w:p>
        </w:tc>
      </w:tr>
      <w:tr w:rsidR="00674803" w14:paraId="1A23AF46" w14:textId="77777777" w:rsidTr="008F6237">
        <w:tc>
          <w:tcPr>
            <w:tcW w:w="1074" w:type="dxa"/>
          </w:tcPr>
          <w:p w14:paraId="58559498" w14:textId="7C5D9AD5" w:rsidR="00674803" w:rsidRPr="00FF0D23" w:rsidRDefault="00674803" w:rsidP="00674803">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June 4</w:t>
            </w:r>
          </w:p>
        </w:tc>
        <w:tc>
          <w:tcPr>
            <w:tcW w:w="3331" w:type="dxa"/>
          </w:tcPr>
          <w:p w14:paraId="66327A8F" w14:textId="5587A26A" w:rsidR="00674803" w:rsidRPr="00FF0D23" w:rsidRDefault="00674803" w:rsidP="00674803">
            <w:pPr>
              <w:pStyle w:val="Standard"/>
              <w:rPr>
                <w:rFonts w:asciiTheme="majorBidi" w:hAnsiTheme="majorBidi" w:cstheme="majorBidi"/>
                <w:color w:val="C00000"/>
                <w:szCs w:val="20"/>
              </w:rPr>
            </w:pPr>
            <w:r w:rsidRPr="00FF0D23">
              <w:rPr>
                <w:rFonts w:asciiTheme="majorBidi" w:hAnsiTheme="majorBidi" w:cstheme="majorBidi"/>
                <w:color w:val="C00000"/>
                <w:szCs w:val="20"/>
              </w:rPr>
              <w:t>Class Presentations. Last day of classes. Review</w:t>
            </w:r>
          </w:p>
        </w:tc>
        <w:tc>
          <w:tcPr>
            <w:tcW w:w="2070" w:type="dxa"/>
          </w:tcPr>
          <w:p w14:paraId="7FAE4E79" w14:textId="00EA7A37" w:rsidR="00674803" w:rsidRPr="00D50E77" w:rsidRDefault="00674803" w:rsidP="00D50E77">
            <w:pPr>
              <w:rPr>
                <w:rFonts w:ascii="Times New Roman" w:hAnsi="Times New Roman"/>
                <w:color w:val="C00000"/>
                <w:szCs w:val="20"/>
              </w:rPr>
            </w:pPr>
            <w:r w:rsidRPr="00FF0D23">
              <w:rPr>
                <w:rFonts w:ascii="Times New Roman" w:hAnsi="Times New Roman"/>
                <w:color w:val="C00000"/>
                <w:szCs w:val="20"/>
              </w:rPr>
              <w:t>Prepare your class presentation.</w:t>
            </w:r>
          </w:p>
        </w:tc>
        <w:tc>
          <w:tcPr>
            <w:tcW w:w="3595" w:type="dxa"/>
          </w:tcPr>
          <w:p w14:paraId="3994BD01" w14:textId="18DA0995" w:rsidR="00674803" w:rsidRPr="009A5911" w:rsidRDefault="00674803" w:rsidP="00674803">
            <w:pPr>
              <w:pStyle w:val="Standard"/>
              <w:rPr>
                <w:rFonts w:asciiTheme="majorBidi" w:hAnsiTheme="majorBidi" w:cstheme="majorBidi"/>
                <w:szCs w:val="20"/>
              </w:rPr>
            </w:pPr>
          </w:p>
        </w:tc>
      </w:tr>
      <w:tr w:rsidR="00674803" w14:paraId="232FFB39" w14:textId="77777777" w:rsidTr="008F6237">
        <w:tc>
          <w:tcPr>
            <w:tcW w:w="1074" w:type="dxa"/>
          </w:tcPr>
          <w:p w14:paraId="72EA0DF5" w14:textId="3AF8926A" w:rsidR="00674803" w:rsidRPr="00FF0D23" w:rsidRDefault="00674803" w:rsidP="00674803">
            <w:pPr>
              <w:pStyle w:val="Standard"/>
              <w:jc w:val="center"/>
              <w:rPr>
                <w:rFonts w:asciiTheme="majorBidi" w:hAnsiTheme="majorBidi" w:cstheme="majorBidi"/>
                <w:color w:val="000000" w:themeColor="text1"/>
                <w:szCs w:val="20"/>
              </w:rPr>
            </w:pPr>
            <w:r w:rsidRPr="00FF0D23">
              <w:rPr>
                <w:rFonts w:asciiTheme="majorBidi" w:hAnsiTheme="majorBidi" w:cstheme="majorBidi"/>
                <w:color w:val="000000" w:themeColor="text1"/>
                <w:szCs w:val="20"/>
              </w:rPr>
              <w:t>June 8</w:t>
            </w:r>
          </w:p>
        </w:tc>
        <w:tc>
          <w:tcPr>
            <w:tcW w:w="3331" w:type="dxa"/>
          </w:tcPr>
          <w:p w14:paraId="182657A2" w14:textId="23C0A6E1" w:rsidR="00674803" w:rsidRPr="009A5911" w:rsidRDefault="00674803" w:rsidP="00674803">
            <w:pPr>
              <w:pStyle w:val="Standard"/>
              <w:rPr>
                <w:rFonts w:asciiTheme="majorBidi" w:hAnsiTheme="majorBidi" w:cstheme="majorBidi"/>
                <w:szCs w:val="20"/>
              </w:rPr>
            </w:pPr>
            <w:r w:rsidRPr="00FF0D23">
              <w:rPr>
                <w:rFonts w:asciiTheme="majorBidi" w:hAnsiTheme="majorBidi" w:cstheme="majorBidi"/>
                <w:szCs w:val="20"/>
              </w:rPr>
              <w:t>Final Exam chapter 5</w:t>
            </w:r>
          </w:p>
        </w:tc>
        <w:tc>
          <w:tcPr>
            <w:tcW w:w="2070" w:type="dxa"/>
          </w:tcPr>
          <w:p w14:paraId="37C278EA" w14:textId="77777777" w:rsidR="00674803" w:rsidRPr="009A5911" w:rsidRDefault="00674803" w:rsidP="00674803">
            <w:pPr>
              <w:pStyle w:val="Standard"/>
              <w:rPr>
                <w:rFonts w:asciiTheme="majorBidi" w:hAnsiTheme="majorBidi" w:cstheme="majorBidi"/>
                <w:szCs w:val="20"/>
              </w:rPr>
            </w:pPr>
          </w:p>
        </w:tc>
        <w:tc>
          <w:tcPr>
            <w:tcW w:w="3595" w:type="dxa"/>
          </w:tcPr>
          <w:p w14:paraId="11FC9D6C" w14:textId="5D0584BF" w:rsidR="00674803" w:rsidRPr="009A5911" w:rsidRDefault="00674803" w:rsidP="00674803">
            <w:pPr>
              <w:pStyle w:val="Standard"/>
              <w:rPr>
                <w:rFonts w:asciiTheme="majorBidi" w:hAnsiTheme="majorBidi" w:cstheme="majorBidi"/>
                <w:szCs w:val="20"/>
              </w:rPr>
            </w:pPr>
          </w:p>
        </w:tc>
      </w:tr>
    </w:tbl>
    <w:p w14:paraId="5EEB6A11" w14:textId="77777777" w:rsidR="0097112F" w:rsidRDefault="0097112F" w:rsidP="00286CE4">
      <w:pPr>
        <w:pStyle w:val="Standard"/>
        <w:rPr>
          <w:rFonts w:asciiTheme="majorBidi" w:hAnsiTheme="majorBidi" w:cstheme="majorBidi"/>
          <w:sz w:val="22"/>
          <w:szCs w:val="22"/>
        </w:rPr>
      </w:pPr>
    </w:p>
    <w:p w14:paraId="68C3886F" w14:textId="77777777" w:rsidR="00A275EF" w:rsidRDefault="00A275EF" w:rsidP="00FF76EF">
      <w:pPr>
        <w:autoSpaceDE w:val="0"/>
        <w:autoSpaceDN w:val="0"/>
        <w:adjustRightInd w:val="0"/>
        <w:rPr>
          <w:rFonts w:asciiTheme="majorBidi" w:eastAsia="MinionPro-Regular-Identity-H" w:hAnsiTheme="majorBidi" w:cstheme="majorBidi"/>
          <w:b/>
          <w:bCs/>
          <w:color w:val="000000"/>
          <w:sz w:val="22"/>
          <w:szCs w:val="22"/>
        </w:rPr>
      </w:pPr>
    </w:p>
    <w:p w14:paraId="2E024471" w14:textId="77777777" w:rsidR="004957C8" w:rsidRPr="0031366B" w:rsidRDefault="004957C8" w:rsidP="002F377F">
      <w:pPr>
        <w:autoSpaceDE w:val="0"/>
        <w:autoSpaceDN w:val="0"/>
        <w:adjustRightInd w:val="0"/>
        <w:rPr>
          <w:rFonts w:asciiTheme="majorBidi" w:hAnsiTheme="majorBidi" w:cstheme="majorBidi"/>
          <w:b/>
          <w:sz w:val="22"/>
          <w:szCs w:val="22"/>
        </w:rPr>
      </w:pPr>
    </w:p>
    <w:p w14:paraId="5C168500" w14:textId="09E87476" w:rsidR="0025778C" w:rsidRPr="0031366B" w:rsidRDefault="0025778C" w:rsidP="0025778C">
      <w:pPr>
        <w:pStyle w:val="NoSpacing"/>
        <w:jc w:val="center"/>
        <w:rPr>
          <w:rFonts w:asciiTheme="majorBidi" w:hAnsiTheme="majorBidi" w:cstheme="majorBidi"/>
          <w:i w:val="0"/>
          <w:iCs w:val="0"/>
          <w:sz w:val="22"/>
          <w:szCs w:val="22"/>
        </w:rPr>
      </w:pPr>
      <w:r w:rsidRPr="0031366B">
        <w:rPr>
          <w:rFonts w:asciiTheme="majorBidi" w:hAnsiTheme="majorBidi" w:cstheme="majorBidi"/>
          <w:b/>
          <w:bCs/>
          <w:i w:val="0"/>
          <w:iCs w:val="0"/>
          <w:color w:val="DA560D"/>
          <w:sz w:val="22"/>
          <w:szCs w:val="22"/>
        </w:rPr>
        <w:t>How to Do Well in this Class</w:t>
      </w:r>
    </w:p>
    <w:p w14:paraId="44CD889E" w14:textId="7A0BA9DA" w:rsidR="009C0C67" w:rsidRDefault="009C0C67" w:rsidP="009C0C67">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1.Attend tutoring!!!</w:t>
      </w:r>
    </w:p>
    <w:p w14:paraId="45390AE0" w14:textId="77777777" w:rsidR="009C0C67" w:rsidRDefault="009C0C67" w:rsidP="009C0C67">
      <w:pPr>
        <w:pStyle w:val="NoSpacing"/>
        <w:rPr>
          <w:rFonts w:asciiTheme="majorBidi" w:hAnsiTheme="majorBidi" w:cstheme="majorBidi"/>
          <w:i w:val="0"/>
          <w:iCs w:val="0"/>
          <w:color w:val="000000" w:themeColor="text1"/>
          <w:sz w:val="22"/>
          <w:szCs w:val="22"/>
        </w:rPr>
      </w:pPr>
    </w:p>
    <w:p w14:paraId="23100A52" w14:textId="03BACF0D" w:rsidR="007D785E" w:rsidRPr="0031366B" w:rsidRDefault="009C0C67" w:rsidP="009C0C67">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2.</w:t>
      </w:r>
      <w:r w:rsidR="007D785E" w:rsidRPr="0031366B">
        <w:rPr>
          <w:rFonts w:asciiTheme="majorBidi" w:hAnsiTheme="majorBidi" w:cstheme="majorBidi"/>
          <w:i w:val="0"/>
          <w:iCs w:val="0"/>
          <w:color w:val="000000" w:themeColor="text1"/>
          <w:sz w:val="22"/>
          <w:szCs w:val="22"/>
        </w:rPr>
        <w:t xml:space="preserve">Be an active learner. Active learners often have questions that reflect their engagement of the material. </w:t>
      </w:r>
    </w:p>
    <w:p w14:paraId="3968A3FC" w14:textId="77777777" w:rsidR="007D785E" w:rsidRPr="0031366B" w:rsidRDefault="007D785E" w:rsidP="007D785E">
      <w:pPr>
        <w:pStyle w:val="NoSpacing"/>
        <w:rPr>
          <w:rFonts w:asciiTheme="majorBidi" w:hAnsiTheme="majorBidi" w:cstheme="majorBidi"/>
          <w:i w:val="0"/>
          <w:iCs w:val="0"/>
          <w:color w:val="000000" w:themeColor="text1"/>
          <w:sz w:val="22"/>
          <w:szCs w:val="22"/>
        </w:rPr>
      </w:pPr>
    </w:p>
    <w:p w14:paraId="7E67DD39" w14:textId="62E3E9B8" w:rsidR="007D785E" w:rsidRPr="0031366B" w:rsidRDefault="009C0C67" w:rsidP="007D785E">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3</w:t>
      </w:r>
      <w:r w:rsidR="007D785E" w:rsidRPr="0031366B">
        <w:rPr>
          <w:rFonts w:asciiTheme="majorBidi" w:hAnsiTheme="majorBidi" w:cstheme="majorBidi"/>
          <w:i w:val="0"/>
          <w:iCs w:val="0"/>
          <w:color w:val="000000" w:themeColor="text1"/>
          <w:sz w:val="22"/>
          <w:szCs w:val="22"/>
        </w:rPr>
        <w:t xml:space="preserve">. Put yourself out there. Language learning requires you to make mistakes, both in your assignments and in the discussion forums. </w:t>
      </w:r>
    </w:p>
    <w:p w14:paraId="719EDC60" w14:textId="77777777" w:rsidR="007D785E" w:rsidRPr="0031366B" w:rsidRDefault="007D785E" w:rsidP="007D785E">
      <w:pPr>
        <w:pStyle w:val="NoSpacing"/>
        <w:rPr>
          <w:rFonts w:asciiTheme="majorBidi" w:hAnsiTheme="majorBidi" w:cstheme="majorBidi"/>
          <w:i w:val="0"/>
          <w:iCs w:val="0"/>
          <w:color w:val="000000" w:themeColor="text1"/>
          <w:sz w:val="22"/>
          <w:szCs w:val="22"/>
        </w:rPr>
      </w:pPr>
    </w:p>
    <w:p w14:paraId="767934B3" w14:textId="39C961BE" w:rsidR="007D785E" w:rsidRPr="0031366B" w:rsidRDefault="009C0C67" w:rsidP="007D785E">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4</w:t>
      </w:r>
      <w:r w:rsidR="007D785E" w:rsidRPr="0031366B">
        <w:rPr>
          <w:rFonts w:asciiTheme="majorBidi" w:hAnsiTheme="majorBidi" w:cstheme="majorBidi"/>
          <w:i w:val="0"/>
          <w:iCs w:val="0"/>
          <w:color w:val="000000" w:themeColor="text1"/>
          <w:sz w:val="22"/>
          <w:szCs w:val="22"/>
        </w:rPr>
        <w:t>. Personalize vocabulary. You will remember vocabulary when you “own” it. Make words relevant to your life by thinking of what you can say about yourself with them. Write extra sentences that are meaningful to you so that the vocabulary becomes “yours” and expresses something about your world. Use the new vocabulary in your videos.</w:t>
      </w:r>
    </w:p>
    <w:p w14:paraId="22E7B18A" w14:textId="77777777" w:rsidR="007D785E" w:rsidRPr="0031366B" w:rsidRDefault="007D785E" w:rsidP="007D785E">
      <w:pPr>
        <w:pStyle w:val="NoSpacing"/>
        <w:rPr>
          <w:rFonts w:asciiTheme="majorBidi" w:hAnsiTheme="majorBidi" w:cstheme="majorBidi"/>
          <w:i w:val="0"/>
          <w:iCs w:val="0"/>
          <w:color w:val="000000" w:themeColor="text1"/>
          <w:sz w:val="22"/>
          <w:szCs w:val="22"/>
        </w:rPr>
      </w:pPr>
    </w:p>
    <w:p w14:paraId="2D92AE03" w14:textId="07CBCF4E" w:rsidR="007D785E" w:rsidRPr="0031366B" w:rsidRDefault="009C0C67" w:rsidP="007D785E">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5</w:t>
      </w:r>
      <w:r w:rsidR="007D785E" w:rsidRPr="0031366B">
        <w:rPr>
          <w:rFonts w:asciiTheme="majorBidi" w:hAnsiTheme="majorBidi" w:cstheme="majorBidi"/>
          <w:i w:val="0"/>
          <w:iCs w:val="0"/>
          <w:color w:val="000000" w:themeColor="text1"/>
          <w:sz w:val="22"/>
          <w:szCs w:val="22"/>
        </w:rPr>
        <w:t xml:space="preserve">. Develop your memorization skills. Experiment with different techniques, combining listening, </w:t>
      </w:r>
      <w:proofErr w:type="gramStart"/>
      <w:r w:rsidR="007D785E" w:rsidRPr="0031366B">
        <w:rPr>
          <w:rFonts w:asciiTheme="majorBidi" w:hAnsiTheme="majorBidi" w:cstheme="majorBidi"/>
          <w:i w:val="0"/>
          <w:iCs w:val="0"/>
          <w:color w:val="000000" w:themeColor="text1"/>
          <w:sz w:val="22"/>
          <w:szCs w:val="22"/>
        </w:rPr>
        <w:t>speaking</w:t>
      </w:r>
      <w:proofErr w:type="gramEnd"/>
      <w:r w:rsidR="007D785E" w:rsidRPr="0031366B">
        <w:rPr>
          <w:rFonts w:asciiTheme="majorBidi" w:hAnsiTheme="majorBidi" w:cstheme="majorBidi"/>
          <w:i w:val="0"/>
          <w:iCs w:val="0"/>
          <w:color w:val="000000" w:themeColor="text1"/>
          <w:sz w:val="22"/>
          <w:szCs w:val="22"/>
        </w:rPr>
        <w:t xml:space="preserve"> and writing together as much as possible. </w:t>
      </w:r>
    </w:p>
    <w:p w14:paraId="6F2A6960" w14:textId="77777777" w:rsidR="007D785E" w:rsidRPr="0031366B" w:rsidRDefault="007D785E" w:rsidP="007D785E">
      <w:pPr>
        <w:pStyle w:val="NoSpacing"/>
        <w:rPr>
          <w:rFonts w:asciiTheme="majorBidi" w:hAnsiTheme="majorBidi" w:cstheme="majorBidi"/>
          <w:i w:val="0"/>
          <w:iCs w:val="0"/>
          <w:color w:val="000000" w:themeColor="text1"/>
          <w:sz w:val="22"/>
          <w:szCs w:val="22"/>
        </w:rPr>
      </w:pPr>
    </w:p>
    <w:p w14:paraId="4919823C" w14:textId="4C6E18B5" w:rsidR="007D785E" w:rsidRPr="0031366B" w:rsidRDefault="009C0C67" w:rsidP="007D785E">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6</w:t>
      </w:r>
      <w:r w:rsidR="007D785E" w:rsidRPr="0031366B">
        <w:rPr>
          <w:rFonts w:asciiTheme="majorBidi" w:hAnsiTheme="majorBidi" w:cstheme="majorBidi"/>
          <w:i w:val="0"/>
          <w:iCs w:val="0"/>
          <w:color w:val="000000" w:themeColor="text1"/>
          <w:sz w:val="22"/>
          <w:szCs w:val="22"/>
        </w:rPr>
        <w:t xml:space="preserve">. Read out loud and repeat new words many times. The only way to train your brain and your mouth to speak this language is by doing it aloud. </w:t>
      </w:r>
    </w:p>
    <w:p w14:paraId="72A60319" w14:textId="77777777" w:rsidR="007D785E" w:rsidRPr="0031366B" w:rsidRDefault="007D785E" w:rsidP="007D785E">
      <w:pPr>
        <w:pStyle w:val="NoSpacing"/>
        <w:rPr>
          <w:rFonts w:asciiTheme="majorBidi" w:hAnsiTheme="majorBidi" w:cstheme="majorBidi"/>
          <w:i w:val="0"/>
          <w:iCs w:val="0"/>
          <w:color w:val="000000" w:themeColor="text1"/>
          <w:sz w:val="22"/>
          <w:szCs w:val="22"/>
        </w:rPr>
      </w:pPr>
    </w:p>
    <w:p w14:paraId="65D1C4F9" w14:textId="6FE02A61" w:rsidR="007D785E" w:rsidRDefault="009C0C67" w:rsidP="007D785E">
      <w:pPr>
        <w:pStyle w:val="NoSpacing"/>
        <w:rPr>
          <w:rFonts w:asciiTheme="majorBidi" w:hAnsiTheme="majorBidi" w:cstheme="majorBidi"/>
          <w:i w:val="0"/>
          <w:iCs w:val="0"/>
          <w:color w:val="000000" w:themeColor="text1"/>
          <w:sz w:val="22"/>
          <w:szCs w:val="22"/>
        </w:rPr>
      </w:pPr>
      <w:r>
        <w:rPr>
          <w:rFonts w:asciiTheme="majorBidi" w:hAnsiTheme="majorBidi" w:cstheme="majorBidi"/>
          <w:i w:val="0"/>
          <w:iCs w:val="0"/>
          <w:color w:val="000000" w:themeColor="text1"/>
          <w:sz w:val="22"/>
          <w:szCs w:val="22"/>
        </w:rPr>
        <w:t>7</w:t>
      </w:r>
      <w:r w:rsidR="007D785E" w:rsidRPr="0031366B">
        <w:rPr>
          <w:rFonts w:asciiTheme="majorBidi" w:hAnsiTheme="majorBidi" w:cstheme="majorBidi"/>
          <w:i w:val="0"/>
          <w:iCs w:val="0"/>
          <w:color w:val="000000" w:themeColor="text1"/>
          <w:sz w:val="22"/>
          <w:szCs w:val="22"/>
        </w:rPr>
        <w:t xml:space="preserve">. Correct yourself. Good language learners learn from their own successes and mistakes and those of others. Correcting mistakes is an essential part of the learning process. </w:t>
      </w:r>
    </w:p>
    <w:p w14:paraId="3945AB01" w14:textId="77777777" w:rsidR="009C0C67" w:rsidRDefault="009C0C67" w:rsidP="007D785E">
      <w:pPr>
        <w:pStyle w:val="NoSpacing"/>
        <w:rPr>
          <w:rFonts w:asciiTheme="majorBidi" w:hAnsiTheme="majorBidi" w:cstheme="majorBidi"/>
          <w:i w:val="0"/>
          <w:iCs w:val="0"/>
          <w:color w:val="000000" w:themeColor="text1"/>
          <w:sz w:val="22"/>
          <w:szCs w:val="22"/>
        </w:rPr>
      </w:pPr>
    </w:p>
    <w:p w14:paraId="7B0E69B9" w14:textId="3C96D1DC" w:rsidR="009C0C67" w:rsidRPr="009C0C67" w:rsidRDefault="009C0C67" w:rsidP="009C0C67">
      <w:pPr>
        <w:pStyle w:val="NoSpacing"/>
        <w:rPr>
          <w:i w:val="0"/>
          <w:iCs w:val="0"/>
          <w:color w:val="000000" w:themeColor="text1"/>
          <w:sz w:val="22"/>
          <w:szCs w:val="22"/>
        </w:rPr>
      </w:pPr>
      <w:r w:rsidRPr="009C0C67">
        <w:rPr>
          <w:i w:val="0"/>
          <w:iCs w:val="0"/>
          <w:color w:val="000000" w:themeColor="text1"/>
          <w:sz w:val="22"/>
          <w:szCs w:val="22"/>
        </w:rPr>
        <w:t xml:space="preserve">8.  </w:t>
      </w:r>
      <w:r w:rsidRPr="009C0C67">
        <w:rPr>
          <w:i w:val="0"/>
          <w:iCs w:val="0"/>
          <w:sz w:val="22"/>
          <w:szCs w:val="22"/>
        </w:rPr>
        <w:t>Summarize the material as you read. Re-write notes several times.</w:t>
      </w:r>
      <w:r>
        <w:rPr>
          <w:i w:val="0"/>
          <w:iCs w:val="0"/>
          <w:sz w:val="22"/>
          <w:szCs w:val="22"/>
        </w:rPr>
        <w:t xml:space="preserve"> </w:t>
      </w:r>
      <w:r w:rsidRPr="009C0C67">
        <w:rPr>
          <w:i w:val="0"/>
          <w:iCs w:val="0"/>
          <w:sz w:val="22"/>
          <w:szCs w:val="22"/>
        </w:rPr>
        <w:t>Form study groups</w:t>
      </w:r>
      <w:r w:rsidR="00736B61">
        <w:rPr>
          <w:i w:val="0"/>
          <w:iCs w:val="0"/>
          <w:sz w:val="22"/>
          <w:szCs w:val="22"/>
        </w:rPr>
        <w:t>.</w:t>
      </w:r>
      <w:r w:rsidRPr="009C0C67">
        <w:rPr>
          <w:i w:val="0"/>
          <w:iCs w:val="0"/>
          <w:sz w:val="22"/>
          <w:szCs w:val="22"/>
        </w:rPr>
        <w:t xml:space="preserve"> </w:t>
      </w:r>
    </w:p>
    <w:p w14:paraId="5DFEB6B8" w14:textId="6DD694EE" w:rsidR="009C0C67" w:rsidRPr="0031366B" w:rsidRDefault="009C0C67" w:rsidP="007D785E">
      <w:pPr>
        <w:pStyle w:val="NoSpacing"/>
        <w:rPr>
          <w:rFonts w:asciiTheme="majorBidi" w:hAnsiTheme="majorBidi" w:cstheme="majorBidi"/>
          <w:i w:val="0"/>
          <w:iCs w:val="0"/>
          <w:color w:val="000000" w:themeColor="text1"/>
          <w:sz w:val="22"/>
          <w:szCs w:val="22"/>
        </w:rPr>
      </w:pPr>
    </w:p>
    <w:p w14:paraId="31288339" w14:textId="2B60DAAE" w:rsidR="0025778C" w:rsidRPr="0031366B" w:rsidRDefault="0025778C" w:rsidP="0025778C">
      <w:pPr>
        <w:pStyle w:val="NoSpacing"/>
        <w:jc w:val="center"/>
        <w:rPr>
          <w:rFonts w:asciiTheme="majorBidi" w:hAnsiTheme="majorBidi" w:cstheme="majorBidi"/>
          <w:i w:val="0"/>
          <w:iCs w:val="0"/>
          <w:sz w:val="22"/>
          <w:szCs w:val="22"/>
        </w:rPr>
      </w:pPr>
      <w:r w:rsidRPr="0031366B">
        <w:rPr>
          <w:rFonts w:asciiTheme="majorBidi" w:hAnsiTheme="majorBidi" w:cstheme="majorBidi"/>
          <w:i w:val="0"/>
          <w:iCs w:val="0"/>
          <w:sz w:val="22"/>
          <w:szCs w:val="22"/>
        </w:rPr>
        <w:t>----</w:t>
      </w:r>
    </w:p>
    <w:p w14:paraId="2C849776" w14:textId="77777777" w:rsidR="0025778C" w:rsidRPr="0031366B" w:rsidRDefault="0025778C" w:rsidP="0025778C">
      <w:pPr>
        <w:pStyle w:val="NoSpacing"/>
        <w:rPr>
          <w:rFonts w:asciiTheme="majorBidi" w:hAnsiTheme="majorBidi" w:cstheme="majorBidi"/>
          <w:i w:val="0"/>
          <w:iCs w:val="0"/>
          <w:sz w:val="22"/>
          <w:szCs w:val="22"/>
        </w:rPr>
      </w:pPr>
    </w:p>
    <w:p w14:paraId="40C92909" w14:textId="77777777" w:rsidR="002133D9" w:rsidRPr="002133D9" w:rsidRDefault="002133D9" w:rsidP="002133D9">
      <w:pPr>
        <w:pStyle w:val="NoSpacing"/>
        <w:rPr>
          <w:rFonts w:eastAsia="MinionPro-Regular-Identity-H"/>
          <w:i w:val="0"/>
          <w:iCs w:val="0"/>
          <w:sz w:val="22"/>
          <w:szCs w:val="22"/>
        </w:rPr>
      </w:pPr>
      <w:r w:rsidRPr="002133D9">
        <w:rPr>
          <w:i w:val="0"/>
          <w:iCs w:val="0"/>
          <w:sz w:val="22"/>
          <w:szCs w:val="22"/>
        </w:rPr>
        <w:t xml:space="preserve">Valuing LaGuardia’s Diversity: As a college community we represent a world of perspectives on race, ethnicity, class, gender, sexual orientation, ability, religion, and nationality, to name a few. </w:t>
      </w:r>
    </w:p>
    <w:p w14:paraId="003807EE" w14:textId="77777777" w:rsidR="002133D9" w:rsidRPr="002133D9" w:rsidRDefault="002133D9" w:rsidP="002133D9">
      <w:pPr>
        <w:pStyle w:val="NoSpacing"/>
        <w:rPr>
          <w:b/>
          <w:i w:val="0"/>
          <w:iCs w:val="0"/>
          <w:sz w:val="22"/>
          <w:szCs w:val="22"/>
        </w:rPr>
      </w:pPr>
    </w:p>
    <w:p w14:paraId="0094D7C8" w14:textId="77777777" w:rsidR="002133D9" w:rsidRPr="002133D9" w:rsidRDefault="002133D9" w:rsidP="002133D9">
      <w:pPr>
        <w:pStyle w:val="NoSpacing"/>
        <w:rPr>
          <w:b/>
          <w:i w:val="0"/>
          <w:iCs w:val="0"/>
          <w:sz w:val="22"/>
          <w:szCs w:val="22"/>
        </w:rPr>
      </w:pPr>
      <w:r w:rsidRPr="002133D9">
        <w:rPr>
          <w:i w:val="0"/>
          <w:iCs w:val="0"/>
          <w:sz w:val="22"/>
          <w:szCs w:val="22"/>
        </w:rPr>
        <w:t>Rules for Personal Conduct:</w:t>
      </w:r>
      <w:r w:rsidRPr="002133D9">
        <w:rPr>
          <w:b/>
          <w:i w:val="0"/>
          <w:iCs w:val="0"/>
          <w:sz w:val="22"/>
          <w:szCs w:val="22"/>
        </w:rPr>
        <w:t xml:space="preserve"> </w:t>
      </w:r>
      <w:r w:rsidRPr="002133D9">
        <w:rPr>
          <w:i w:val="0"/>
          <w:iCs w:val="0"/>
          <w:sz w:val="22"/>
          <w:szCs w:val="22"/>
        </w:rPr>
        <w:t>You are expected to obey the rules and regulations of the College about conduct. Disorderly or indecent behavior is not appropriate in a college setting. It is a violation of college rules and is not acceptable.</w:t>
      </w:r>
    </w:p>
    <w:p w14:paraId="6926CE79" w14:textId="77777777" w:rsidR="002133D9" w:rsidRPr="002133D9" w:rsidRDefault="002133D9" w:rsidP="002133D9">
      <w:pPr>
        <w:pStyle w:val="NoSpacing"/>
        <w:rPr>
          <w:i w:val="0"/>
          <w:iCs w:val="0"/>
          <w:sz w:val="22"/>
          <w:szCs w:val="22"/>
        </w:rPr>
      </w:pPr>
    </w:p>
    <w:p w14:paraId="10CBF6BA" w14:textId="77777777" w:rsidR="002133D9" w:rsidRPr="002133D9" w:rsidRDefault="002133D9" w:rsidP="002133D9">
      <w:pPr>
        <w:pStyle w:val="NoSpacing"/>
        <w:rPr>
          <w:i w:val="0"/>
          <w:iCs w:val="0"/>
          <w:sz w:val="22"/>
          <w:szCs w:val="22"/>
        </w:rPr>
      </w:pPr>
      <w:r w:rsidRPr="002133D9">
        <w:rPr>
          <w:i w:val="0"/>
          <w:iCs w:val="0"/>
          <w:sz w:val="22"/>
          <w:szCs w:val="22"/>
        </w:rPr>
        <w:t xml:space="preserve">The academic dishonesty policy: As stated in the catalog: "Academic Dishonesty is prohibited in the City University of New York and is punishable by penalties ranging from a grade of 'F' on a given test, research paper or assignment, to an 'F' in the course or suspension or expulsion from the College.  Academic Dishonesty </w:t>
      </w:r>
      <w:proofErr w:type="gramStart"/>
      <w:r w:rsidRPr="002133D9">
        <w:rPr>
          <w:i w:val="0"/>
          <w:iCs w:val="0"/>
          <w:sz w:val="22"/>
          <w:szCs w:val="22"/>
        </w:rPr>
        <w:t>includes:</w:t>
      </w:r>
      <w:proofErr w:type="gramEnd"/>
      <w:r w:rsidRPr="002133D9">
        <w:rPr>
          <w:i w:val="0"/>
          <w:iCs w:val="0"/>
          <w:sz w:val="22"/>
          <w:szCs w:val="22"/>
        </w:rPr>
        <w:t xml:space="preserve"> Cheating; Plagiarism; Internet Plagiarism;</w:t>
      </w:r>
    </w:p>
    <w:p w14:paraId="7BC4F850" w14:textId="77777777" w:rsidR="002133D9" w:rsidRPr="002133D9" w:rsidRDefault="002133D9" w:rsidP="002133D9">
      <w:pPr>
        <w:pStyle w:val="NoSpacing"/>
        <w:rPr>
          <w:i w:val="0"/>
          <w:iCs w:val="0"/>
          <w:sz w:val="22"/>
          <w:szCs w:val="22"/>
        </w:rPr>
      </w:pPr>
      <w:r w:rsidRPr="002133D9">
        <w:rPr>
          <w:i w:val="0"/>
          <w:iCs w:val="0"/>
          <w:sz w:val="22"/>
          <w:szCs w:val="22"/>
        </w:rPr>
        <w:t>Obtaining Unfair Advantages Falsification of Records and Official Documents; Misconduct in Internships (117)</w:t>
      </w:r>
    </w:p>
    <w:p w14:paraId="4E76FE7C" w14:textId="77777777" w:rsidR="002133D9" w:rsidRPr="002133D9" w:rsidRDefault="002133D9" w:rsidP="002133D9">
      <w:pPr>
        <w:pStyle w:val="NoSpacing"/>
        <w:rPr>
          <w:i w:val="0"/>
          <w:iCs w:val="0"/>
          <w:sz w:val="22"/>
          <w:szCs w:val="22"/>
        </w:rPr>
      </w:pPr>
    </w:p>
    <w:p w14:paraId="460DCAC4" w14:textId="77777777" w:rsidR="002133D9" w:rsidRPr="002133D9" w:rsidRDefault="002133D9" w:rsidP="002133D9">
      <w:pPr>
        <w:pStyle w:val="NoSpacing"/>
        <w:rPr>
          <w:i w:val="0"/>
          <w:iCs w:val="0"/>
          <w:sz w:val="22"/>
          <w:szCs w:val="22"/>
        </w:rPr>
      </w:pPr>
      <w:r w:rsidRPr="002133D9">
        <w:rPr>
          <w:i w:val="0"/>
          <w:iCs w:val="0"/>
          <w:sz w:val="22"/>
          <w:szCs w:val="22"/>
        </w:rPr>
        <w:t>Declaration of pluralism:</w:t>
      </w:r>
      <w:r w:rsidRPr="002133D9">
        <w:rPr>
          <w:b/>
          <w:i w:val="0"/>
          <w:iCs w:val="0"/>
          <w:sz w:val="22"/>
          <w:szCs w:val="22"/>
        </w:rPr>
        <w:t xml:space="preserve"> </w:t>
      </w:r>
      <w:r w:rsidRPr="002133D9">
        <w:rPr>
          <w:i w:val="0"/>
          <w:iCs w:val="0"/>
          <w:sz w:val="22"/>
          <w:szCs w:val="22"/>
        </w:rPr>
        <w:t xml:space="preserve">The Education and Language Acquisition Department embraces diversity. We must respect each other regardless of race, culture, ethnicity, gender, religion, age, sexual orientation, </w:t>
      </w:r>
      <w:proofErr w:type="gramStart"/>
      <w:r w:rsidRPr="002133D9">
        <w:rPr>
          <w:i w:val="0"/>
          <w:iCs w:val="0"/>
          <w:sz w:val="22"/>
          <w:szCs w:val="22"/>
        </w:rPr>
        <w:t>disability</w:t>
      </w:r>
      <w:proofErr w:type="gramEnd"/>
      <w:r w:rsidRPr="002133D9">
        <w:rPr>
          <w:i w:val="0"/>
          <w:iCs w:val="0"/>
          <w:sz w:val="22"/>
          <w:szCs w:val="22"/>
        </w:rPr>
        <w:t xml:space="preserve"> and social class. For detailed information regarding the policy, please refer to Student Handbook 2023-2024: </w:t>
      </w:r>
      <w:hyperlink r:id="rId15" w:history="1">
        <w:r w:rsidRPr="002133D9">
          <w:rPr>
            <w:rStyle w:val="Hyperlink"/>
            <w:i w:val="0"/>
            <w:iCs w:val="0"/>
            <w:sz w:val="22"/>
            <w:szCs w:val="22"/>
          </w:rPr>
          <w:t>https://www.laguardia.edu/uploadedfiles/main_site/content/current_students/docs/student-handbook.pdf</w:t>
        </w:r>
      </w:hyperlink>
    </w:p>
    <w:p w14:paraId="1A289460" w14:textId="77777777" w:rsidR="002133D9" w:rsidRPr="002133D9" w:rsidRDefault="002133D9" w:rsidP="002133D9">
      <w:pPr>
        <w:pStyle w:val="NoSpacing"/>
        <w:rPr>
          <w:i w:val="0"/>
          <w:iCs w:val="0"/>
          <w:sz w:val="22"/>
          <w:szCs w:val="22"/>
        </w:rPr>
      </w:pPr>
    </w:p>
    <w:p w14:paraId="21D0F22E" w14:textId="77777777" w:rsidR="002133D9" w:rsidRPr="00ED75FA" w:rsidRDefault="002133D9" w:rsidP="002133D9">
      <w:pPr>
        <w:rPr>
          <w:sz w:val="22"/>
          <w:szCs w:val="22"/>
        </w:rPr>
      </w:pPr>
    </w:p>
    <w:p w14:paraId="27C64EDC" w14:textId="3A6B4880" w:rsidR="00A22D70" w:rsidRPr="0031366B" w:rsidRDefault="00A22D70" w:rsidP="0031366B">
      <w:pPr>
        <w:rPr>
          <w:rFonts w:asciiTheme="majorBidi" w:hAnsiTheme="majorBidi" w:cstheme="majorBidi"/>
          <w:sz w:val="22"/>
          <w:szCs w:val="22"/>
        </w:rPr>
      </w:pPr>
    </w:p>
    <w:sectPr w:rsidR="00A22D70" w:rsidRPr="0031366B" w:rsidSect="006F5978">
      <w:headerReference w:type="default" r:id="rId16"/>
      <w:footerReference w:type="even" r:id="rId17"/>
      <w:footerReference w:type="default" r:id="rId18"/>
      <w:type w:val="continuous"/>
      <w:pgSz w:w="12240" w:h="15840"/>
      <w:pgMar w:top="1152" w:right="720" w:bottom="720" w:left="1440" w:header="720"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0F3AC" w14:textId="77777777" w:rsidR="006F5978" w:rsidRDefault="006F5978" w:rsidP="00AC1A6F">
      <w:r>
        <w:separator/>
      </w:r>
    </w:p>
  </w:endnote>
  <w:endnote w:type="continuationSeparator" w:id="0">
    <w:p w14:paraId="65917DA2" w14:textId="77777777" w:rsidR="006F5978" w:rsidRDefault="006F5978" w:rsidP="00AC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nion Pro">
    <w:altName w:val="Cambria"/>
    <w:panose1 w:val="020B0604020202020204"/>
    <w:charset w:val="00"/>
    <w:family w:val="roman"/>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
    <w:panose1 w:val="020B0604020202020204"/>
    <w:charset w:val="00"/>
    <w:family w:val="auto"/>
    <w:pitch w:val="variable"/>
  </w:font>
  <w:font w:name="Times">
    <w:altName w:val="Times New Roman"/>
    <w:panose1 w:val="00000500000000020000"/>
    <w:charset w:val="00"/>
    <w:family w:val="auto"/>
    <w:pitch w:val="variable"/>
    <w:sig w:usb0="E00002FF" w:usb1="5000205A" w:usb2="00000000" w:usb3="00000000" w:csb0="0000019F" w:csb1="00000000"/>
  </w:font>
  <w:font w:name="MinionPro-Regular-Identity-H">
    <w:altName w:val="MS Mincho"/>
    <w:panose1 w:val="020B0604020202020204"/>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B724" w14:textId="77777777" w:rsidR="00CB68B4" w:rsidRDefault="00CB68B4" w:rsidP="00AB2337">
    <w:pPr>
      <w:pStyle w:val="Footer"/>
      <w:rPr>
        <w:rStyle w:val="PageNumber"/>
      </w:rPr>
    </w:pPr>
    <w:ins w:id="0" w:author="Habiba Boumlik" w:date="2018-08-27T15:50:00Z">
      <w:r>
        <w:rPr>
          <w:rStyle w:val="PageNumber"/>
        </w:rPr>
        <w:fldChar w:fldCharType="begin"/>
      </w:r>
    </w:ins>
    <w:r>
      <w:rPr>
        <w:rStyle w:val="PageNumber"/>
      </w:rPr>
      <w:instrText>PAGE</w:instrText>
    </w:r>
    <w:ins w:id="1" w:author="Habiba Boumlik" w:date="2018-08-27T15:50:00Z">
      <w:r>
        <w:rPr>
          <w:rStyle w:val="PageNumber"/>
        </w:rPr>
        <w:instrText xml:space="preserve">  </w:instrText>
      </w:r>
    </w:ins>
    <w:r>
      <w:rPr>
        <w:rStyle w:val="PageNumber"/>
      </w:rPr>
      <w:fldChar w:fldCharType="separate"/>
    </w:r>
    <w:r w:rsidR="000C59DE">
      <w:rPr>
        <w:rStyle w:val="PageNumber"/>
        <w:noProof/>
      </w:rPr>
      <w:t>8</w:t>
    </w:r>
    <w:ins w:id="2" w:author="Habiba Boumlik" w:date="2018-08-27T15:50:00Z">
      <w:r>
        <w:rPr>
          <w:rStyle w:val="PageNumber"/>
        </w:rPr>
        <w:fldChar w:fldCharType="end"/>
      </w:r>
    </w:ins>
  </w:p>
  <w:p w14:paraId="0A72E6F3" w14:textId="77777777" w:rsidR="00CB68B4" w:rsidRDefault="00CB68B4" w:rsidP="00994B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8CA6" w14:textId="77777777" w:rsidR="00930DDA" w:rsidRDefault="00930DDA" w:rsidP="00DB7D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59DE">
      <w:rPr>
        <w:rStyle w:val="PageNumber"/>
        <w:noProof/>
      </w:rPr>
      <w:t>7</w:t>
    </w:r>
    <w:r>
      <w:rPr>
        <w:rStyle w:val="PageNumber"/>
      </w:rPr>
      <w:fldChar w:fldCharType="end"/>
    </w:r>
  </w:p>
  <w:p w14:paraId="7459E248" w14:textId="5557973B" w:rsidR="00CB68B4" w:rsidRDefault="00CB68B4" w:rsidP="00930DDA">
    <w:pPr>
      <w:pStyle w:val="Footer"/>
      <w:ind w:right="360"/>
      <w:rPr>
        <w:rStyle w:val="PageNumber"/>
      </w:rPr>
    </w:pPr>
  </w:p>
  <w:p w14:paraId="792183AA" w14:textId="3BED14E7" w:rsidR="00CB68B4" w:rsidRDefault="00CB68B4" w:rsidP="00994B74">
    <w:pPr>
      <w:pStyle w:val="Footer"/>
      <w:ind w:right="360"/>
      <w:jc w:val="right"/>
    </w:pPr>
  </w:p>
  <w:p w14:paraId="15C50CD8" w14:textId="77777777" w:rsidR="00CB68B4" w:rsidRDefault="00CB6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537E2" w14:textId="77777777" w:rsidR="006F5978" w:rsidRDefault="006F5978" w:rsidP="00AC1A6F">
      <w:r>
        <w:separator/>
      </w:r>
    </w:p>
  </w:footnote>
  <w:footnote w:type="continuationSeparator" w:id="0">
    <w:p w14:paraId="563176F7" w14:textId="77777777" w:rsidR="006F5978" w:rsidRDefault="006F5978" w:rsidP="00AC1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50C23" w14:textId="0B894971" w:rsidR="00CB68B4" w:rsidRPr="00BA45DE" w:rsidRDefault="00CB68B4" w:rsidP="00145BE7">
    <w:pPr>
      <w:pStyle w:val="Header"/>
      <w:tabs>
        <w:tab w:val="clear" w:pos="8640"/>
        <w:tab w:val="left" w:pos="8010"/>
        <w:tab w:val="right" w:pos="9540"/>
      </w:tabs>
      <w:rPr>
        <w:rFonts w:asciiTheme="majorBidi" w:hAnsiTheme="majorBidi" w:cstheme="maj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49C"/>
    <w:multiLevelType w:val="hybridMultilevel"/>
    <w:tmpl w:val="AE580686"/>
    <w:lvl w:ilvl="0" w:tplc="CDE2014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43F51"/>
    <w:multiLevelType w:val="hybridMultilevel"/>
    <w:tmpl w:val="6B96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26588"/>
    <w:multiLevelType w:val="hybridMultilevel"/>
    <w:tmpl w:val="03C01FEE"/>
    <w:lvl w:ilvl="0" w:tplc="719CE072">
      <w:start w:val="1"/>
      <w:numFmt w:val="decimal"/>
      <w:lvlText w:val="%1."/>
      <w:lvlJc w:val="left"/>
      <w:pPr>
        <w:ind w:left="720" w:hanging="360"/>
      </w:pPr>
      <w:rPr>
        <w:rFonts w:asciiTheme="majorBidi" w:eastAsia="Times New Roman"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E0132"/>
    <w:multiLevelType w:val="hybridMultilevel"/>
    <w:tmpl w:val="4CDCE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DB1135"/>
    <w:multiLevelType w:val="hybridMultilevel"/>
    <w:tmpl w:val="C074C5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12BCD"/>
    <w:multiLevelType w:val="hybridMultilevel"/>
    <w:tmpl w:val="D44E4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45108"/>
    <w:multiLevelType w:val="hybridMultilevel"/>
    <w:tmpl w:val="18F4B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B289C"/>
    <w:multiLevelType w:val="hybridMultilevel"/>
    <w:tmpl w:val="639C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76B54"/>
    <w:multiLevelType w:val="hybridMultilevel"/>
    <w:tmpl w:val="4E36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8588E"/>
    <w:multiLevelType w:val="hybridMultilevel"/>
    <w:tmpl w:val="5F4C4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0C53A6"/>
    <w:multiLevelType w:val="hybridMultilevel"/>
    <w:tmpl w:val="AD54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B7564"/>
    <w:multiLevelType w:val="hybridMultilevel"/>
    <w:tmpl w:val="A79459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E3F6D82"/>
    <w:multiLevelType w:val="multilevel"/>
    <w:tmpl w:val="C0A0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674AE"/>
    <w:multiLevelType w:val="hybridMultilevel"/>
    <w:tmpl w:val="2942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C1788"/>
    <w:multiLevelType w:val="hybridMultilevel"/>
    <w:tmpl w:val="37BE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2523C1"/>
    <w:multiLevelType w:val="hybridMultilevel"/>
    <w:tmpl w:val="4E36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91026"/>
    <w:multiLevelType w:val="hybridMultilevel"/>
    <w:tmpl w:val="6B58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635916"/>
    <w:multiLevelType w:val="hybridMultilevel"/>
    <w:tmpl w:val="D4428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0F73D9"/>
    <w:multiLevelType w:val="hybridMultilevel"/>
    <w:tmpl w:val="1FB4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E7AA2"/>
    <w:multiLevelType w:val="hybridMultilevel"/>
    <w:tmpl w:val="650A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D09CC"/>
    <w:multiLevelType w:val="hybridMultilevel"/>
    <w:tmpl w:val="6024B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1447C"/>
    <w:multiLevelType w:val="hybridMultilevel"/>
    <w:tmpl w:val="F38A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20644"/>
    <w:multiLevelType w:val="hybridMultilevel"/>
    <w:tmpl w:val="5B706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34A7F"/>
    <w:multiLevelType w:val="hybridMultilevel"/>
    <w:tmpl w:val="6DD0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C2577"/>
    <w:multiLevelType w:val="hybridMultilevel"/>
    <w:tmpl w:val="F1FE4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A62F6F"/>
    <w:multiLevelType w:val="hybridMultilevel"/>
    <w:tmpl w:val="C7F6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75487"/>
    <w:multiLevelType w:val="hybridMultilevel"/>
    <w:tmpl w:val="E9B6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B254D6"/>
    <w:multiLevelType w:val="hybridMultilevel"/>
    <w:tmpl w:val="D6228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14FC8"/>
    <w:multiLevelType w:val="hybridMultilevel"/>
    <w:tmpl w:val="FF666E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B21DF3"/>
    <w:multiLevelType w:val="hybridMultilevel"/>
    <w:tmpl w:val="3CE2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14043F"/>
    <w:multiLevelType w:val="hybridMultilevel"/>
    <w:tmpl w:val="56324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484E28"/>
    <w:multiLevelType w:val="hybridMultilevel"/>
    <w:tmpl w:val="63D0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1218DC"/>
    <w:multiLevelType w:val="hybridMultilevel"/>
    <w:tmpl w:val="E3640C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B46A80"/>
    <w:multiLevelType w:val="hybridMultilevel"/>
    <w:tmpl w:val="FC9E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A7CA0"/>
    <w:multiLevelType w:val="hybridMultilevel"/>
    <w:tmpl w:val="AF74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5069F"/>
    <w:multiLevelType w:val="hybridMultilevel"/>
    <w:tmpl w:val="B1185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9668D"/>
    <w:multiLevelType w:val="hybridMultilevel"/>
    <w:tmpl w:val="DB30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B53CD9"/>
    <w:multiLevelType w:val="multilevel"/>
    <w:tmpl w:val="09C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9277C3"/>
    <w:multiLevelType w:val="hybridMultilevel"/>
    <w:tmpl w:val="A57C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C23AD2"/>
    <w:multiLevelType w:val="hybridMultilevel"/>
    <w:tmpl w:val="6360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3249291">
    <w:abstractNumId w:val="27"/>
  </w:num>
  <w:num w:numId="2" w16cid:durableId="1253664810">
    <w:abstractNumId w:val="29"/>
  </w:num>
  <w:num w:numId="3" w16cid:durableId="489030755">
    <w:abstractNumId w:val="10"/>
  </w:num>
  <w:num w:numId="4" w16cid:durableId="522086536">
    <w:abstractNumId w:val="18"/>
  </w:num>
  <w:num w:numId="5" w16cid:durableId="1973712568">
    <w:abstractNumId w:val="25"/>
  </w:num>
  <w:num w:numId="6" w16cid:durableId="571964983">
    <w:abstractNumId w:val="13"/>
  </w:num>
  <w:num w:numId="7" w16cid:durableId="536700338">
    <w:abstractNumId w:val="33"/>
  </w:num>
  <w:num w:numId="8" w16cid:durableId="146388407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90407074">
    <w:abstractNumId w:val="16"/>
  </w:num>
  <w:num w:numId="10" w16cid:durableId="1397438855">
    <w:abstractNumId w:val="8"/>
  </w:num>
  <w:num w:numId="11" w16cid:durableId="1226717278">
    <w:abstractNumId w:val="26"/>
  </w:num>
  <w:num w:numId="12" w16cid:durableId="705065069">
    <w:abstractNumId w:val="9"/>
  </w:num>
  <w:num w:numId="13" w16cid:durableId="1429083382">
    <w:abstractNumId w:val="28"/>
  </w:num>
  <w:num w:numId="14" w16cid:durableId="267549564">
    <w:abstractNumId w:val="23"/>
  </w:num>
  <w:num w:numId="15" w16cid:durableId="595675486">
    <w:abstractNumId w:val="15"/>
  </w:num>
  <w:num w:numId="16" w16cid:durableId="682897146">
    <w:abstractNumId w:val="0"/>
  </w:num>
  <w:num w:numId="17" w16cid:durableId="1171407359">
    <w:abstractNumId w:val="14"/>
  </w:num>
  <w:num w:numId="18" w16cid:durableId="2127578453">
    <w:abstractNumId w:val="24"/>
  </w:num>
  <w:num w:numId="19" w16cid:durableId="1473478635">
    <w:abstractNumId w:val="6"/>
  </w:num>
  <w:num w:numId="20" w16cid:durableId="71632426">
    <w:abstractNumId w:val="31"/>
  </w:num>
  <w:num w:numId="21" w16cid:durableId="691953087">
    <w:abstractNumId w:val="5"/>
  </w:num>
  <w:num w:numId="22" w16cid:durableId="1217934068">
    <w:abstractNumId w:val="19"/>
  </w:num>
  <w:num w:numId="23" w16cid:durableId="1809082323">
    <w:abstractNumId w:val="22"/>
  </w:num>
  <w:num w:numId="24" w16cid:durableId="1958365581">
    <w:abstractNumId w:val="7"/>
  </w:num>
  <w:num w:numId="25" w16cid:durableId="1161236509">
    <w:abstractNumId w:val="20"/>
  </w:num>
  <w:num w:numId="26" w16cid:durableId="872230316">
    <w:abstractNumId w:val="3"/>
  </w:num>
  <w:num w:numId="27" w16cid:durableId="1143305336">
    <w:abstractNumId w:val="35"/>
  </w:num>
  <w:num w:numId="28" w16cid:durableId="742408604">
    <w:abstractNumId w:val="17"/>
  </w:num>
  <w:num w:numId="29" w16cid:durableId="1566799559">
    <w:abstractNumId w:val="36"/>
  </w:num>
  <w:num w:numId="30" w16cid:durableId="1996955226">
    <w:abstractNumId w:val="30"/>
  </w:num>
  <w:num w:numId="31" w16cid:durableId="1251545692">
    <w:abstractNumId w:val="1"/>
  </w:num>
  <w:num w:numId="32" w16cid:durableId="2095280925">
    <w:abstractNumId w:val="4"/>
  </w:num>
  <w:num w:numId="33" w16cid:durableId="1395817849">
    <w:abstractNumId w:val="38"/>
  </w:num>
  <w:num w:numId="34" w16cid:durableId="2078554907">
    <w:abstractNumId w:val="32"/>
  </w:num>
  <w:num w:numId="35" w16cid:durableId="910578916">
    <w:abstractNumId w:val="39"/>
  </w:num>
  <w:num w:numId="36" w16cid:durableId="1764110542">
    <w:abstractNumId w:val="34"/>
  </w:num>
  <w:num w:numId="37" w16cid:durableId="781923141">
    <w:abstractNumId w:val="12"/>
  </w:num>
  <w:num w:numId="38" w16cid:durableId="316109990">
    <w:abstractNumId w:val="21"/>
  </w:num>
  <w:num w:numId="39" w16cid:durableId="350882766">
    <w:abstractNumId w:val="37"/>
  </w:num>
  <w:num w:numId="40" w16cid:durableId="13388431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biba Boumlik">
    <w15:presenceInfo w15:providerId="Windows Live" w15:userId="540aeb5d58513c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6F"/>
    <w:rsid w:val="00000C46"/>
    <w:rsid w:val="000027FC"/>
    <w:rsid w:val="00013804"/>
    <w:rsid w:val="00015DB6"/>
    <w:rsid w:val="000162C4"/>
    <w:rsid w:val="00023938"/>
    <w:rsid w:val="00030948"/>
    <w:rsid w:val="00034B9E"/>
    <w:rsid w:val="000465F8"/>
    <w:rsid w:val="00056EA4"/>
    <w:rsid w:val="00057364"/>
    <w:rsid w:val="00061DE8"/>
    <w:rsid w:val="00062D10"/>
    <w:rsid w:val="0006512B"/>
    <w:rsid w:val="0007365B"/>
    <w:rsid w:val="00073760"/>
    <w:rsid w:val="0008149D"/>
    <w:rsid w:val="000858E7"/>
    <w:rsid w:val="000A10A8"/>
    <w:rsid w:val="000A372D"/>
    <w:rsid w:val="000A4006"/>
    <w:rsid w:val="000B0A4D"/>
    <w:rsid w:val="000B3634"/>
    <w:rsid w:val="000B54CD"/>
    <w:rsid w:val="000B7CBB"/>
    <w:rsid w:val="000C0168"/>
    <w:rsid w:val="000C59DE"/>
    <w:rsid w:val="000C73C4"/>
    <w:rsid w:val="000C75CD"/>
    <w:rsid w:val="000D2D79"/>
    <w:rsid w:val="000D3D6A"/>
    <w:rsid w:val="000D4DF0"/>
    <w:rsid w:val="000D5B19"/>
    <w:rsid w:val="000E0BCA"/>
    <w:rsid w:val="000E1AB9"/>
    <w:rsid w:val="000E3044"/>
    <w:rsid w:val="000E4E60"/>
    <w:rsid w:val="000E61EA"/>
    <w:rsid w:val="000F5CE9"/>
    <w:rsid w:val="001056F6"/>
    <w:rsid w:val="00107A86"/>
    <w:rsid w:val="00113EC2"/>
    <w:rsid w:val="0011437F"/>
    <w:rsid w:val="00115441"/>
    <w:rsid w:val="001219BD"/>
    <w:rsid w:val="00130156"/>
    <w:rsid w:val="00134143"/>
    <w:rsid w:val="0013774B"/>
    <w:rsid w:val="00137CD8"/>
    <w:rsid w:val="00141B53"/>
    <w:rsid w:val="00145BE7"/>
    <w:rsid w:val="00155A30"/>
    <w:rsid w:val="00156A06"/>
    <w:rsid w:val="00162423"/>
    <w:rsid w:val="00162462"/>
    <w:rsid w:val="00163D3A"/>
    <w:rsid w:val="00165375"/>
    <w:rsid w:val="00166032"/>
    <w:rsid w:val="0016688C"/>
    <w:rsid w:val="001674B9"/>
    <w:rsid w:val="00173B52"/>
    <w:rsid w:val="00195C2A"/>
    <w:rsid w:val="001A36D4"/>
    <w:rsid w:val="001A44F3"/>
    <w:rsid w:val="001A54C2"/>
    <w:rsid w:val="001A68B4"/>
    <w:rsid w:val="001B00C6"/>
    <w:rsid w:val="001B1941"/>
    <w:rsid w:val="001B5E50"/>
    <w:rsid w:val="001C06F8"/>
    <w:rsid w:val="001C3620"/>
    <w:rsid w:val="001C3ADC"/>
    <w:rsid w:val="001C69E0"/>
    <w:rsid w:val="001D2898"/>
    <w:rsid w:val="001D7938"/>
    <w:rsid w:val="001E1448"/>
    <w:rsid w:val="001E1F11"/>
    <w:rsid w:val="001E2873"/>
    <w:rsid w:val="001E3B0F"/>
    <w:rsid w:val="001E5277"/>
    <w:rsid w:val="001F3523"/>
    <w:rsid w:val="001F4205"/>
    <w:rsid w:val="0020052B"/>
    <w:rsid w:val="00204648"/>
    <w:rsid w:val="00204973"/>
    <w:rsid w:val="00204D7A"/>
    <w:rsid w:val="002053ED"/>
    <w:rsid w:val="00210FF6"/>
    <w:rsid w:val="00212523"/>
    <w:rsid w:val="002133D9"/>
    <w:rsid w:val="00224348"/>
    <w:rsid w:val="00224610"/>
    <w:rsid w:val="002263A3"/>
    <w:rsid w:val="002319E2"/>
    <w:rsid w:val="00234B3A"/>
    <w:rsid w:val="002365DB"/>
    <w:rsid w:val="00237D57"/>
    <w:rsid w:val="00240588"/>
    <w:rsid w:val="00240E6F"/>
    <w:rsid w:val="0024113A"/>
    <w:rsid w:val="00242DD9"/>
    <w:rsid w:val="00243271"/>
    <w:rsid w:val="00246839"/>
    <w:rsid w:val="002533DE"/>
    <w:rsid w:val="00255D3D"/>
    <w:rsid w:val="00256262"/>
    <w:rsid w:val="0025778C"/>
    <w:rsid w:val="0027138A"/>
    <w:rsid w:val="00276E1F"/>
    <w:rsid w:val="00280007"/>
    <w:rsid w:val="002806CA"/>
    <w:rsid w:val="00283AAF"/>
    <w:rsid w:val="00285137"/>
    <w:rsid w:val="00286551"/>
    <w:rsid w:val="00286CE4"/>
    <w:rsid w:val="002924A3"/>
    <w:rsid w:val="002A4BDF"/>
    <w:rsid w:val="002C07D6"/>
    <w:rsid w:val="002C558D"/>
    <w:rsid w:val="002D5065"/>
    <w:rsid w:val="002E0CCC"/>
    <w:rsid w:val="002E40B5"/>
    <w:rsid w:val="002E4CB8"/>
    <w:rsid w:val="002E5F9A"/>
    <w:rsid w:val="002F30EA"/>
    <w:rsid w:val="002F377F"/>
    <w:rsid w:val="002F42C1"/>
    <w:rsid w:val="002F663A"/>
    <w:rsid w:val="00303268"/>
    <w:rsid w:val="00305947"/>
    <w:rsid w:val="00311CA1"/>
    <w:rsid w:val="0031366B"/>
    <w:rsid w:val="003145B5"/>
    <w:rsid w:val="003167B0"/>
    <w:rsid w:val="003174ED"/>
    <w:rsid w:val="00317BBC"/>
    <w:rsid w:val="00323616"/>
    <w:rsid w:val="00326C9D"/>
    <w:rsid w:val="00331178"/>
    <w:rsid w:val="00332310"/>
    <w:rsid w:val="00334ED9"/>
    <w:rsid w:val="00337F45"/>
    <w:rsid w:val="00340C28"/>
    <w:rsid w:val="00350C2F"/>
    <w:rsid w:val="00352DAE"/>
    <w:rsid w:val="00353A8E"/>
    <w:rsid w:val="003545D8"/>
    <w:rsid w:val="00360581"/>
    <w:rsid w:val="00360B4B"/>
    <w:rsid w:val="00363578"/>
    <w:rsid w:val="003644F9"/>
    <w:rsid w:val="00373B7C"/>
    <w:rsid w:val="00376A32"/>
    <w:rsid w:val="0038321B"/>
    <w:rsid w:val="0039679E"/>
    <w:rsid w:val="00397517"/>
    <w:rsid w:val="003A010D"/>
    <w:rsid w:val="003A0F54"/>
    <w:rsid w:val="003A1501"/>
    <w:rsid w:val="003A1573"/>
    <w:rsid w:val="003A52E0"/>
    <w:rsid w:val="003B08DE"/>
    <w:rsid w:val="003B0C54"/>
    <w:rsid w:val="003B1BF9"/>
    <w:rsid w:val="003B6AB9"/>
    <w:rsid w:val="003C027D"/>
    <w:rsid w:val="003C0F28"/>
    <w:rsid w:val="003C1FF4"/>
    <w:rsid w:val="003C52DB"/>
    <w:rsid w:val="003D305C"/>
    <w:rsid w:val="003D33C7"/>
    <w:rsid w:val="003D4F86"/>
    <w:rsid w:val="003D74FA"/>
    <w:rsid w:val="003D7EFF"/>
    <w:rsid w:val="003E00A3"/>
    <w:rsid w:val="003E3EA1"/>
    <w:rsid w:val="003E73BB"/>
    <w:rsid w:val="003F0897"/>
    <w:rsid w:val="003F791A"/>
    <w:rsid w:val="0040296D"/>
    <w:rsid w:val="004046C0"/>
    <w:rsid w:val="00404F8F"/>
    <w:rsid w:val="004072EA"/>
    <w:rsid w:val="004074F4"/>
    <w:rsid w:val="00412023"/>
    <w:rsid w:val="0041761D"/>
    <w:rsid w:val="004177F7"/>
    <w:rsid w:val="00421228"/>
    <w:rsid w:val="00421F67"/>
    <w:rsid w:val="0043054E"/>
    <w:rsid w:val="00430A4A"/>
    <w:rsid w:val="0043693D"/>
    <w:rsid w:val="00451070"/>
    <w:rsid w:val="0045391C"/>
    <w:rsid w:val="00454215"/>
    <w:rsid w:val="0046369C"/>
    <w:rsid w:val="00466F57"/>
    <w:rsid w:val="0046779D"/>
    <w:rsid w:val="004714F2"/>
    <w:rsid w:val="00473A88"/>
    <w:rsid w:val="00473E83"/>
    <w:rsid w:val="00474793"/>
    <w:rsid w:val="00474C05"/>
    <w:rsid w:val="00482FEE"/>
    <w:rsid w:val="00487081"/>
    <w:rsid w:val="00487FE0"/>
    <w:rsid w:val="00492797"/>
    <w:rsid w:val="004957C8"/>
    <w:rsid w:val="004960F8"/>
    <w:rsid w:val="004A6427"/>
    <w:rsid w:val="004A6D2C"/>
    <w:rsid w:val="004B0FEF"/>
    <w:rsid w:val="004B33DF"/>
    <w:rsid w:val="004C06DF"/>
    <w:rsid w:val="004C0DE7"/>
    <w:rsid w:val="004C6384"/>
    <w:rsid w:val="004C7DA9"/>
    <w:rsid w:val="004D456B"/>
    <w:rsid w:val="004D4980"/>
    <w:rsid w:val="004E5512"/>
    <w:rsid w:val="004F1593"/>
    <w:rsid w:val="004F1FF7"/>
    <w:rsid w:val="004F523E"/>
    <w:rsid w:val="004F6B7B"/>
    <w:rsid w:val="004F7AFA"/>
    <w:rsid w:val="004F7E47"/>
    <w:rsid w:val="005037F9"/>
    <w:rsid w:val="005071AE"/>
    <w:rsid w:val="00507851"/>
    <w:rsid w:val="00514892"/>
    <w:rsid w:val="00514931"/>
    <w:rsid w:val="005165A5"/>
    <w:rsid w:val="00516C5F"/>
    <w:rsid w:val="0052625A"/>
    <w:rsid w:val="00527CB1"/>
    <w:rsid w:val="00530FB6"/>
    <w:rsid w:val="00532F50"/>
    <w:rsid w:val="00535CEE"/>
    <w:rsid w:val="00540627"/>
    <w:rsid w:val="00547D6A"/>
    <w:rsid w:val="005551B7"/>
    <w:rsid w:val="00556771"/>
    <w:rsid w:val="0056116C"/>
    <w:rsid w:val="00566BEC"/>
    <w:rsid w:val="0058321A"/>
    <w:rsid w:val="00587E80"/>
    <w:rsid w:val="00591D5C"/>
    <w:rsid w:val="005942E0"/>
    <w:rsid w:val="00596BCB"/>
    <w:rsid w:val="005A0A5B"/>
    <w:rsid w:val="005A0CE1"/>
    <w:rsid w:val="005A2978"/>
    <w:rsid w:val="005A2C02"/>
    <w:rsid w:val="005A4E49"/>
    <w:rsid w:val="005A516A"/>
    <w:rsid w:val="005A6642"/>
    <w:rsid w:val="005B07DA"/>
    <w:rsid w:val="005B0FEF"/>
    <w:rsid w:val="005B2FB4"/>
    <w:rsid w:val="005B6B83"/>
    <w:rsid w:val="005C21FB"/>
    <w:rsid w:val="005C4CC0"/>
    <w:rsid w:val="005C5739"/>
    <w:rsid w:val="005C6C1B"/>
    <w:rsid w:val="005D5AC9"/>
    <w:rsid w:val="005E203E"/>
    <w:rsid w:val="005F7344"/>
    <w:rsid w:val="005F7E2E"/>
    <w:rsid w:val="00605209"/>
    <w:rsid w:val="00605E76"/>
    <w:rsid w:val="00612E2B"/>
    <w:rsid w:val="00615587"/>
    <w:rsid w:val="006165F8"/>
    <w:rsid w:val="006264A9"/>
    <w:rsid w:val="00626614"/>
    <w:rsid w:val="00627060"/>
    <w:rsid w:val="00630AE9"/>
    <w:rsid w:val="00631254"/>
    <w:rsid w:val="006316D0"/>
    <w:rsid w:val="00632C80"/>
    <w:rsid w:val="0063378E"/>
    <w:rsid w:val="00634C6B"/>
    <w:rsid w:val="00636B47"/>
    <w:rsid w:val="006404D8"/>
    <w:rsid w:val="006423F8"/>
    <w:rsid w:val="00646EFC"/>
    <w:rsid w:val="00652A93"/>
    <w:rsid w:val="00652FC9"/>
    <w:rsid w:val="00655259"/>
    <w:rsid w:val="006564BE"/>
    <w:rsid w:val="00656E44"/>
    <w:rsid w:val="00667338"/>
    <w:rsid w:val="006676BD"/>
    <w:rsid w:val="00674803"/>
    <w:rsid w:val="00684A02"/>
    <w:rsid w:val="00686E3E"/>
    <w:rsid w:val="00690A73"/>
    <w:rsid w:val="00690D16"/>
    <w:rsid w:val="006954C4"/>
    <w:rsid w:val="006A1DF7"/>
    <w:rsid w:val="006A6254"/>
    <w:rsid w:val="006A64CC"/>
    <w:rsid w:val="006B1048"/>
    <w:rsid w:val="006B6255"/>
    <w:rsid w:val="006B73B7"/>
    <w:rsid w:val="006B7772"/>
    <w:rsid w:val="006C0B18"/>
    <w:rsid w:val="006C17C2"/>
    <w:rsid w:val="006C4F9E"/>
    <w:rsid w:val="006C7020"/>
    <w:rsid w:val="006D2812"/>
    <w:rsid w:val="006D3AC1"/>
    <w:rsid w:val="006D4E86"/>
    <w:rsid w:val="006D7E7D"/>
    <w:rsid w:val="006E06CB"/>
    <w:rsid w:val="006E1BAB"/>
    <w:rsid w:val="006F5978"/>
    <w:rsid w:val="0070130C"/>
    <w:rsid w:val="00704CC0"/>
    <w:rsid w:val="00713D6C"/>
    <w:rsid w:val="007172A9"/>
    <w:rsid w:val="007216B8"/>
    <w:rsid w:val="00725C9F"/>
    <w:rsid w:val="007278AB"/>
    <w:rsid w:val="00730C2B"/>
    <w:rsid w:val="00731D29"/>
    <w:rsid w:val="00731E07"/>
    <w:rsid w:val="007334AE"/>
    <w:rsid w:val="00734292"/>
    <w:rsid w:val="00734472"/>
    <w:rsid w:val="00736B61"/>
    <w:rsid w:val="00746C1E"/>
    <w:rsid w:val="00751143"/>
    <w:rsid w:val="007521EE"/>
    <w:rsid w:val="0075670A"/>
    <w:rsid w:val="0076020F"/>
    <w:rsid w:val="0076275D"/>
    <w:rsid w:val="00762D46"/>
    <w:rsid w:val="00763E9E"/>
    <w:rsid w:val="00770885"/>
    <w:rsid w:val="00775F52"/>
    <w:rsid w:val="0077628F"/>
    <w:rsid w:val="00776D71"/>
    <w:rsid w:val="0078241C"/>
    <w:rsid w:val="007853FC"/>
    <w:rsid w:val="00790E50"/>
    <w:rsid w:val="007936E2"/>
    <w:rsid w:val="00796E1F"/>
    <w:rsid w:val="00797C0B"/>
    <w:rsid w:val="007A3899"/>
    <w:rsid w:val="007A6D27"/>
    <w:rsid w:val="007B38A1"/>
    <w:rsid w:val="007B6AD9"/>
    <w:rsid w:val="007C25D7"/>
    <w:rsid w:val="007C6BC6"/>
    <w:rsid w:val="007C77AD"/>
    <w:rsid w:val="007D5C47"/>
    <w:rsid w:val="007D5D0A"/>
    <w:rsid w:val="007D5E4F"/>
    <w:rsid w:val="007D6398"/>
    <w:rsid w:val="007D785E"/>
    <w:rsid w:val="007E2890"/>
    <w:rsid w:val="007E2BC9"/>
    <w:rsid w:val="007E3DF0"/>
    <w:rsid w:val="007E77BC"/>
    <w:rsid w:val="00800B0E"/>
    <w:rsid w:val="00800EAC"/>
    <w:rsid w:val="008023FC"/>
    <w:rsid w:val="008070F9"/>
    <w:rsid w:val="00810E57"/>
    <w:rsid w:val="00821A47"/>
    <w:rsid w:val="00830AC3"/>
    <w:rsid w:val="00835A61"/>
    <w:rsid w:val="00840DFC"/>
    <w:rsid w:val="008445E1"/>
    <w:rsid w:val="008454CD"/>
    <w:rsid w:val="008553A6"/>
    <w:rsid w:val="00864104"/>
    <w:rsid w:val="00867422"/>
    <w:rsid w:val="008675A6"/>
    <w:rsid w:val="008721F7"/>
    <w:rsid w:val="00884F82"/>
    <w:rsid w:val="008A1EF5"/>
    <w:rsid w:val="008A2F5B"/>
    <w:rsid w:val="008A3585"/>
    <w:rsid w:val="008A3EEF"/>
    <w:rsid w:val="008A7255"/>
    <w:rsid w:val="008B0416"/>
    <w:rsid w:val="008B0EA8"/>
    <w:rsid w:val="008B1B29"/>
    <w:rsid w:val="008B4911"/>
    <w:rsid w:val="008B5431"/>
    <w:rsid w:val="008B5E1A"/>
    <w:rsid w:val="008B6D19"/>
    <w:rsid w:val="008C5263"/>
    <w:rsid w:val="008D40AF"/>
    <w:rsid w:val="008D4242"/>
    <w:rsid w:val="008E1BFB"/>
    <w:rsid w:val="008E34F8"/>
    <w:rsid w:val="008E6EAC"/>
    <w:rsid w:val="008E7EEA"/>
    <w:rsid w:val="008F6237"/>
    <w:rsid w:val="008F6D2E"/>
    <w:rsid w:val="00900686"/>
    <w:rsid w:val="00901DB4"/>
    <w:rsid w:val="00902C96"/>
    <w:rsid w:val="009034A3"/>
    <w:rsid w:val="0090373D"/>
    <w:rsid w:val="0090390A"/>
    <w:rsid w:val="00905363"/>
    <w:rsid w:val="00917A3B"/>
    <w:rsid w:val="0092010E"/>
    <w:rsid w:val="0092128E"/>
    <w:rsid w:val="00921D28"/>
    <w:rsid w:val="009237E3"/>
    <w:rsid w:val="00930DDA"/>
    <w:rsid w:val="00941A1D"/>
    <w:rsid w:val="00947DFE"/>
    <w:rsid w:val="00953744"/>
    <w:rsid w:val="00954A90"/>
    <w:rsid w:val="00956A1E"/>
    <w:rsid w:val="0096044B"/>
    <w:rsid w:val="0096185D"/>
    <w:rsid w:val="009650F5"/>
    <w:rsid w:val="0096548D"/>
    <w:rsid w:val="00966B7F"/>
    <w:rsid w:val="00967616"/>
    <w:rsid w:val="00970CB6"/>
    <w:rsid w:val="0097112F"/>
    <w:rsid w:val="00975316"/>
    <w:rsid w:val="00975549"/>
    <w:rsid w:val="00977F7E"/>
    <w:rsid w:val="00980B7C"/>
    <w:rsid w:val="00986445"/>
    <w:rsid w:val="00990343"/>
    <w:rsid w:val="00994B74"/>
    <w:rsid w:val="0099514A"/>
    <w:rsid w:val="009957D3"/>
    <w:rsid w:val="0099619F"/>
    <w:rsid w:val="00996E04"/>
    <w:rsid w:val="009A3F54"/>
    <w:rsid w:val="009A4B0A"/>
    <w:rsid w:val="009A5911"/>
    <w:rsid w:val="009A648C"/>
    <w:rsid w:val="009B3F1E"/>
    <w:rsid w:val="009B5777"/>
    <w:rsid w:val="009C0C67"/>
    <w:rsid w:val="009C0EB2"/>
    <w:rsid w:val="009C5BDD"/>
    <w:rsid w:val="009C6D71"/>
    <w:rsid w:val="009D1B1F"/>
    <w:rsid w:val="009D5DC8"/>
    <w:rsid w:val="009D608C"/>
    <w:rsid w:val="009E151F"/>
    <w:rsid w:val="009E397B"/>
    <w:rsid w:val="009F1C91"/>
    <w:rsid w:val="00A03199"/>
    <w:rsid w:val="00A0663F"/>
    <w:rsid w:val="00A10D75"/>
    <w:rsid w:val="00A22D70"/>
    <w:rsid w:val="00A23F7D"/>
    <w:rsid w:val="00A26032"/>
    <w:rsid w:val="00A271DD"/>
    <w:rsid w:val="00A275EF"/>
    <w:rsid w:val="00A4011E"/>
    <w:rsid w:val="00A4118F"/>
    <w:rsid w:val="00A43CC4"/>
    <w:rsid w:val="00A46BEB"/>
    <w:rsid w:val="00A54CEC"/>
    <w:rsid w:val="00A57BA3"/>
    <w:rsid w:val="00A6534B"/>
    <w:rsid w:val="00A67E73"/>
    <w:rsid w:val="00A7009D"/>
    <w:rsid w:val="00A77BFF"/>
    <w:rsid w:val="00A82B86"/>
    <w:rsid w:val="00A84A75"/>
    <w:rsid w:val="00AA1077"/>
    <w:rsid w:val="00AA14F8"/>
    <w:rsid w:val="00AA298E"/>
    <w:rsid w:val="00AA4EE3"/>
    <w:rsid w:val="00AA6E7F"/>
    <w:rsid w:val="00AB2337"/>
    <w:rsid w:val="00AB24C3"/>
    <w:rsid w:val="00AC1A6F"/>
    <w:rsid w:val="00AC44B4"/>
    <w:rsid w:val="00AD5754"/>
    <w:rsid w:val="00AE12FE"/>
    <w:rsid w:val="00AE50FE"/>
    <w:rsid w:val="00AE6FD3"/>
    <w:rsid w:val="00AF12E6"/>
    <w:rsid w:val="00B01273"/>
    <w:rsid w:val="00B02DAE"/>
    <w:rsid w:val="00B059D2"/>
    <w:rsid w:val="00B07728"/>
    <w:rsid w:val="00B14E7D"/>
    <w:rsid w:val="00B14F3F"/>
    <w:rsid w:val="00B16D97"/>
    <w:rsid w:val="00B223DC"/>
    <w:rsid w:val="00B23BE0"/>
    <w:rsid w:val="00B3519A"/>
    <w:rsid w:val="00B43C71"/>
    <w:rsid w:val="00B43C78"/>
    <w:rsid w:val="00B46CFB"/>
    <w:rsid w:val="00B50AD2"/>
    <w:rsid w:val="00B52464"/>
    <w:rsid w:val="00B546A8"/>
    <w:rsid w:val="00B60317"/>
    <w:rsid w:val="00B62798"/>
    <w:rsid w:val="00B679E4"/>
    <w:rsid w:val="00B76F4C"/>
    <w:rsid w:val="00B80F41"/>
    <w:rsid w:val="00B82444"/>
    <w:rsid w:val="00B83C5E"/>
    <w:rsid w:val="00B86D74"/>
    <w:rsid w:val="00B909C0"/>
    <w:rsid w:val="00B92F55"/>
    <w:rsid w:val="00B946D9"/>
    <w:rsid w:val="00BA3975"/>
    <w:rsid w:val="00BA45DE"/>
    <w:rsid w:val="00BA5BC0"/>
    <w:rsid w:val="00BA66A9"/>
    <w:rsid w:val="00BA74B1"/>
    <w:rsid w:val="00BB0D33"/>
    <w:rsid w:val="00BB4C8E"/>
    <w:rsid w:val="00BC2073"/>
    <w:rsid w:val="00BC39FD"/>
    <w:rsid w:val="00BD1317"/>
    <w:rsid w:val="00BD4D4D"/>
    <w:rsid w:val="00BD6FF5"/>
    <w:rsid w:val="00BD7BF2"/>
    <w:rsid w:val="00BE3D7B"/>
    <w:rsid w:val="00BE468D"/>
    <w:rsid w:val="00BF262E"/>
    <w:rsid w:val="00C00EDB"/>
    <w:rsid w:val="00C017D4"/>
    <w:rsid w:val="00C036F5"/>
    <w:rsid w:val="00C1203B"/>
    <w:rsid w:val="00C12524"/>
    <w:rsid w:val="00C149EE"/>
    <w:rsid w:val="00C14B04"/>
    <w:rsid w:val="00C254A7"/>
    <w:rsid w:val="00C25BC8"/>
    <w:rsid w:val="00C272E0"/>
    <w:rsid w:val="00C32C13"/>
    <w:rsid w:val="00C36496"/>
    <w:rsid w:val="00C37D68"/>
    <w:rsid w:val="00C43849"/>
    <w:rsid w:val="00C4591C"/>
    <w:rsid w:val="00C47571"/>
    <w:rsid w:val="00C47DAC"/>
    <w:rsid w:val="00C524CB"/>
    <w:rsid w:val="00C53479"/>
    <w:rsid w:val="00C552D4"/>
    <w:rsid w:val="00C6038D"/>
    <w:rsid w:val="00C606F7"/>
    <w:rsid w:val="00C63588"/>
    <w:rsid w:val="00C639D7"/>
    <w:rsid w:val="00C63A9E"/>
    <w:rsid w:val="00C673AF"/>
    <w:rsid w:val="00C70513"/>
    <w:rsid w:val="00C74928"/>
    <w:rsid w:val="00C74F02"/>
    <w:rsid w:val="00C75AFF"/>
    <w:rsid w:val="00C80442"/>
    <w:rsid w:val="00C8056C"/>
    <w:rsid w:val="00C8709C"/>
    <w:rsid w:val="00C9093F"/>
    <w:rsid w:val="00C95964"/>
    <w:rsid w:val="00C967AD"/>
    <w:rsid w:val="00C9721A"/>
    <w:rsid w:val="00CA19A9"/>
    <w:rsid w:val="00CB68B4"/>
    <w:rsid w:val="00CC17F5"/>
    <w:rsid w:val="00CC2944"/>
    <w:rsid w:val="00CC364B"/>
    <w:rsid w:val="00CC3895"/>
    <w:rsid w:val="00CD30EC"/>
    <w:rsid w:val="00CD4D72"/>
    <w:rsid w:val="00CD5A42"/>
    <w:rsid w:val="00CD7001"/>
    <w:rsid w:val="00CD7AA5"/>
    <w:rsid w:val="00CE597D"/>
    <w:rsid w:val="00CE7421"/>
    <w:rsid w:val="00CE79A6"/>
    <w:rsid w:val="00CE7A63"/>
    <w:rsid w:val="00CF49CF"/>
    <w:rsid w:val="00CF5371"/>
    <w:rsid w:val="00CF5FCE"/>
    <w:rsid w:val="00D00812"/>
    <w:rsid w:val="00D018C3"/>
    <w:rsid w:val="00D02AAC"/>
    <w:rsid w:val="00D0529B"/>
    <w:rsid w:val="00D06145"/>
    <w:rsid w:val="00D072E1"/>
    <w:rsid w:val="00D119CF"/>
    <w:rsid w:val="00D15AFE"/>
    <w:rsid w:val="00D15F8D"/>
    <w:rsid w:val="00D202D9"/>
    <w:rsid w:val="00D276A4"/>
    <w:rsid w:val="00D27955"/>
    <w:rsid w:val="00D27F19"/>
    <w:rsid w:val="00D3204D"/>
    <w:rsid w:val="00D333EB"/>
    <w:rsid w:val="00D33C3C"/>
    <w:rsid w:val="00D33CF0"/>
    <w:rsid w:val="00D3487D"/>
    <w:rsid w:val="00D4310B"/>
    <w:rsid w:val="00D50E77"/>
    <w:rsid w:val="00D55251"/>
    <w:rsid w:val="00D55AC0"/>
    <w:rsid w:val="00D56218"/>
    <w:rsid w:val="00D64976"/>
    <w:rsid w:val="00D67479"/>
    <w:rsid w:val="00D7114C"/>
    <w:rsid w:val="00D728B3"/>
    <w:rsid w:val="00D752F5"/>
    <w:rsid w:val="00D8124B"/>
    <w:rsid w:val="00D829F7"/>
    <w:rsid w:val="00D90E19"/>
    <w:rsid w:val="00DA051C"/>
    <w:rsid w:val="00DA25B2"/>
    <w:rsid w:val="00DA4116"/>
    <w:rsid w:val="00DB3BDE"/>
    <w:rsid w:val="00DB76DB"/>
    <w:rsid w:val="00DC2D58"/>
    <w:rsid w:val="00DC6467"/>
    <w:rsid w:val="00DD25A8"/>
    <w:rsid w:val="00DD45B3"/>
    <w:rsid w:val="00DD48E3"/>
    <w:rsid w:val="00DD64E1"/>
    <w:rsid w:val="00DD76AD"/>
    <w:rsid w:val="00DE0CF9"/>
    <w:rsid w:val="00DE27AB"/>
    <w:rsid w:val="00DF145F"/>
    <w:rsid w:val="00DF79E7"/>
    <w:rsid w:val="00DF7FF6"/>
    <w:rsid w:val="00E00E24"/>
    <w:rsid w:val="00E00FE5"/>
    <w:rsid w:val="00E1287C"/>
    <w:rsid w:val="00E15ABF"/>
    <w:rsid w:val="00E30D5E"/>
    <w:rsid w:val="00E31190"/>
    <w:rsid w:val="00E314EE"/>
    <w:rsid w:val="00E31D8D"/>
    <w:rsid w:val="00E35B2D"/>
    <w:rsid w:val="00E35ECA"/>
    <w:rsid w:val="00E35FF0"/>
    <w:rsid w:val="00E36617"/>
    <w:rsid w:val="00E40298"/>
    <w:rsid w:val="00E4422B"/>
    <w:rsid w:val="00E46B50"/>
    <w:rsid w:val="00E47243"/>
    <w:rsid w:val="00E6092A"/>
    <w:rsid w:val="00E63559"/>
    <w:rsid w:val="00E67A8D"/>
    <w:rsid w:val="00E7408B"/>
    <w:rsid w:val="00E745A5"/>
    <w:rsid w:val="00E8113D"/>
    <w:rsid w:val="00E81245"/>
    <w:rsid w:val="00E86814"/>
    <w:rsid w:val="00E9224C"/>
    <w:rsid w:val="00E959D7"/>
    <w:rsid w:val="00E968B1"/>
    <w:rsid w:val="00EA3333"/>
    <w:rsid w:val="00EA5532"/>
    <w:rsid w:val="00EA66F8"/>
    <w:rsid w:val="00EB26D9"/>
    <w:rsid w:val="00EC026E"/>
    <w:rsid w:val="00EC35E7"/>
    <w:rsid w:val="00EC480A"/>
    <w:rsid w:val="00EC4C10"/>
    <w:rsid w:val="00ED020E"/>
    <w:rsid w:val="00ED45F4"/>
    <w:rsid w:val="00EE1584"/>
    <w:rsid w:val="00EE623C"/>
    <w:rsid w:val="00EE6B20"/>
    <w:rsid w:val="00EE6F80"/>
    <w:rsid w:val="00EF1C82"/>
    <w:rsid w:val="00EF1D86"/>
    <w:rsid w:val="00F05275"/>
    <w:rsid w:val="00F06FAE"/>
    <w:rsid w:val="00F144F9"/>
    <w:rsid w:val="00F33DA0"/>
    <w:rsid w:val="00F33E37"/>
    <w:rsid w:val="00F345A2"/>
    <w:rsid w:val="00F35B37"/>
    <w:rsid w:val="00F37020"/>
    <w:rsid w:val="00F41026"/>
    <w:rsid w:val="00F50757"/>
    <w:rsid w:val="00F54631"/>
    <w:rsid w:val="00F566BC"/>
    <w:rsid w:val="00F57F15"/>
    <w:rsid w:val="00F63405"/>
    <w:rsid w:val="00F6400A"/>
    <w:rsid w:val="00F70065"/>
    <w:rsid w:val="00F724F8"/>
    <w:rsid w:val="00F76849"/>
    <w:rsid w:val="00F76FD6"/>
    <w:rsid w:val="00F77F67"/>
    <w:rsid w:val="00F80F44"/>
    <w:rsid w:val="00F81EC1"/>
    <w:rsid w:val="00F82DB3"/>
    <w:rsid w:val="00F92F46"/>
    <w:rsid w:val="00F96B66"/>
    <w:rsid w:val="00F96DB1"/>
    <w:rsid w:val="00F976E6"/>
    <w:rsid w:val="00FA087B"/>
    <w:rsid w:val="00FA7F69"/>
    <w:rsid w:val="00FB22D4"/>
    <w:rsid w:val="00FB2B1F"/>
    <w:rsid w:val="00FB3311"/>
    <w:rsid w:val="00FB50C6"/>
    <w:rsid w:val="00FC6BB1"/>
    <w:rsid w:val="00FD1671"/>
    <w:rsid w:val="00FD2674"/>
    <w:rsid w:val="00FE054F"/>
    <w:rsid w:val="00FE1CCC"/>
    <w:rsid w:val="00FE4D59"/>
    <w:rsid w:val="00FE779C"/>
    <w:rsid w:val="00FF0D23"/>
    <w:rsid w:val="00FF6256"/>
    <w:rsid w:val="00FF74DB"/>
    <w:rsid w:val="00FF76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3247D9"/>
  <w15:docId w15:val="{B855F53E-4B29-7A46-8548-8B8641D6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FD"/>
    <w:rPr>
      <w:rFonts w:ascii="Minion Pro" w:hAnsi="Minion Pro"/>
      <w:sz w:val="20"/>
    </w:rPr>
  </w:style>
  <w:style w:type="paragraph" w:styleId="Heading1">
    <w:name w:val="heading 1"/>
    <w:basedOn w:val="Normal"/>
    <w:next w:val="Normal"/>
    <w:link w:val="Heading1Char"/>
    <w:uiPriority w:val="9"/>
    <w:qFormat/>
    <w:rsid w:val="002800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3E8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A6F"/>
    <w:pPr>
      <w:tabs>
        <w:tab w:val="center" w:pos="4320"/>
        <w:tab w:val="right" w:pos="8640"/>
      </w:tabs>
    </w:pPr>
  </w:style>
  <w:style w:type="character" w:customStyle="1" w:styleId="HeaderChar">
    <w:name w:val="Header Char"/>
    <w:basedOn w:val="DefaultParagraphFont"/>
    <w:link w:val="Header"/>
    <w:uiPriority w:val="99"/>
    <w:rsid w:val="00AC1A6F"/>
  </w:style>
  <w:style w:type="paragraph" w:styleId="Footer">
    <w:name w:val="footer"/>
    <w:basedOn w:val="Normal"/>
    <w:link w:val="FooterChar"/>
    <w:uiPriority w:val="99"/>
    <w:unhideWhenUsed/>
    <w:rsid w:val="00AC1A6F"/>
    <w:pPr>
      <w:tabs>
        <w:tab w:val="center" w:pos="4320"/>
        <w:tab w:val="right" w:pos="8640"/>
      </w:tabs>
    </w:pPr>
  </w:style>
  <w:style w:type="character" w:customStyle="1" w:styleId="FooterChar">
    <w:name w:val="Footer Char"/>
    <w:basedOn w:val="DefaultParagraphFont"/>
    <w:link w:val="Footer"/>
    <w:uiPriority w:val="99"/>
    <w:rsid w:val="00AC1A6F"/>
  </w:style>
  <w:style w:type="character" w:styleId="Hyperlink">
    <w:name w:val="Hyperlink"/>
    <w:basedOn w:val="DefaultParagraphFont"/>
    <w:uiPriority w:val="99"/>
    <w:unhideWhenUsed/>
    <w:rsid w:val="00BC39FD"/>
    <w:rPr>
      <w:color w:val="0000FF" w:themeColor="hyperlink"/>
      <w:u w:val="single"/>
    </w:rPr>
  </w:style>
  <w:style w:type="table" w:styleId="TableGrid">
    <w:name w:val="Table Grid"/>
    <w:basedOn w:val="TableNormal"/>
    <w:uiPriority w:val="59"/>
    <w:rsid w:val="00867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5A2978"/>
    <w:pPr>
      <w:ind w:left="720"/>
      <w:contextualSpacing/>
    </w:pPr>
  </w:style>
  <w:style w:type="paragraph" w:styleId="BalloonText">
    <w:name w:val="Balloon Text"/>
    <w:basedOn w:val="Normal"/>
    <w:link w:val="BalloonTextChar"/>
    <w:uiPriority w:val="99"/>
    <w:semiHidden/>
    <w:unhideWhenUsed/>
    <w:rsid w:val="00FD2674"/>
    <w:rPr>
      <w:rFonts w:ascii="Lucida Grande" w:hAnsi="Lucida Grande"/>
      <w:sz w:val="18"/>
      <w:szCs w:val="18"/>
    </w:rPr>
  </w:style>
  <w:style w:type="character" w:customStyle="1" w:styleId="BalloonTextChar">
    <w:name w:val="Balloon Text Char"/>
    <w:basedOn w:val="DefaultParagraphFont"/>
    <w:link w:val="BalloonText"/>
    <w:uiPriority w:val="99"/>
    <w:semiHidden/>
    <w:rsid w:val="00FD2674"/>
    <w:rPr>
      <w:rFonts w:ascii="Lucida Grande" w:hAnsi="Lucida Grande"/>
      <w:sz w:val="18"/>
      <w:szCs w:val="18"/>
    </w:rPr>
  </w:style>
  <w:style w:type="character" w:styleId="FollowedHyperlink">
    <w:name w:val="FollowedHyperlink"/>
    <w:basedOn w:val="DefaultParagraphFont"/>
    <w:uiPriority w:val="99"/>
    <w:semiHidden/>
    <w:unhideWhenUsed/>
    <w:rsid w:val="00631254"/>
    <w:rPr>
      <w:color w:val="800080" w:themeColor="followedHyperlink"/>
      <w:u w:val="single"/>
    </w:rPr>
  </w:style>
  <w:style w:type="paragraph" w:styleId="NoSpacing">
    <w:name w:val="No Spacing"/>
    <w:uiPriority w:val="1"/>
    <w:qFormat/>
    <w:rsid w:val="00C017D4"/>
    <w:rPr>
      <w:rFonts w:ascii="Times New Roman" w:eastAsia="Times New Roman" w:hAnsi="Times New Roman" w:cs="Times New Roman"/>
      <w:i/>
      <w:iCs/>
      <w:color w:val="000000"/>
    </w:rPr>
  </w:style>
  <w:style w:type="character" w:customStyle="1" w:styleId="tddisplayblock">
    <w:name w:val="tddisplayblock"/>
    <w:basedOn w:val="DefaultParagraphFont"/>
    <w:rsid w:val="00ED020E"/>
  </w:style>
  <w:style w:type="character" w:styleId="Strong">
    <w:name w:val="Strong"/>
    <w:basedOn w:val="DefaultParagraphFont"/>
    <w:uiPriority w:val="22"/>
    <w:qFormat/>
    <w:rsid w:val="00C017D4"/>
    <w:rPr>
      <w:b/>
      <w:bCs/>
    </w:rPr>
  </w:style>
  <w:style w:type="character" w:customStyle="1" w:styleId="apple-converted-space">
    <w:name w:val="apple-converted-space"/>
    <w:basedOn w:val="DefaultParagraphFont"/>
    <w:rsid w:val="00684A02"/>
  </w:style>
  <w:style w:type="paragraph" w:styleId="BodyText">
    <w:name w:val="Body Text"/>
    <w:basedOn w:val="Normal"/>
    <w:link w:val="BodyTextChar"/>
    <w:uiPriority w:val="1"/>
    <w:qFormat/>
    <w:rsid w:val="00E1287C"/>
    <w:pPr>
      <w:widowControl w:val="0"/>
      <w:autoSpaceDE w:val="0"/>
      <w:autoSpaceDN w:val="0"/>
      <w:spacing w:before="13"/>
      <w:ind w:left="100"/>
    </w:pPr>
    <w:rPr>
      <w:rFonts w:ascii="Arial" w:eastAsia="Arial" w:hAnsi="Arial" w:cs="Arial"/>
      <w:sz w:val="21"/>
      <w:szCs w:val="21"/>
    </w:rPr>
  </w:style>
  <w:style w:type="character" w:customStyle="1" w:styleId="BodyTextChar">
    <w:name w:val="Body Text Char"/>
    <w:basedOn w:val="DefaultParagraphFont"/>
    <w:link w:val="BodyText"/>
    <w:uiPriority w:val="1"/>
    <w:rsid w:val="00E1287C"/>
    <w:rPr>
      <w:rFonts w:ascii="Arial" w:eastAsia="Arial" w:hAnsi="Arial" w:cs="Arial"/>
      <w:sz w:val="21"/>
      <w:szCs w:val="21"/>
    </w:rPr>
  </w:style>
  <w:style w:type="character" w:styleId="PageNumber">
    <w:name w:val="page number"/>
    <w:basedOn w:val="DefaultParagraphFont"/>
    <w:uiPriority w:val="99"/>
    <w:semiHidden/>
    <w:unhideWhenUsed/>
    <w:rsid w:val="00994B74"/>
  </w:style>
  <w:style w:type="character" w:customStyle="1" w:styleId="pslongeditbox">
    <w:name w:val="pslongeditbox"/>
    <w:basedOn w:val="DefaultParagraphFont"/>
    <w:rsid w:val="000465F8"/>
  </w:style>
  <w:style w:type="character" w:styleId="UnresolvedMention">
    <w:name w:val="Unresolved Mention"/>
    <w:basedOn w:val="DefaultParagraphFont"/>
    <w:uiPriority w:val="99"/>
    <w:semiHidden/>
    <w:unhideWhenUsed/>
    <w:rsid w:val="00516C5F"/>
    <w:rPr>
      <w:color w:val="605E5C"/>
      <w:shd w:val="clear" w:color="auto" w:fill="E1DFDD"/>
    </w:rPr>
  </w:style>
  <w:style w:type="paragraph" w:styleId="NormalWeb">
    <w:name w:val="Normal (Web)"/>
    <w:basedOn w:val="Normal"/>
    <w:uiPriority w:val="99"/>
    <w:unhideWhenUsed/>
    <w:rsid w:val="00DD45B3"/>
    <w:pPr>
      <w:spacing w:before="100" w:beforeAutospacing="1" w:after="100" w:afterAutospacing="1"/>
    </w:pPr>
    <w:rPr>
      <w:rFonts w:ascii="Times New Roman" w:eastAsia="Times New Roman" w:hAnsi="Times New Roman" w:cs="Times New Roman"/>
      <w:sz w:val="24"/>
    </w:rPr>
  </w:style>
  <w:style w:type="character" w:customStyle="1" w:styleId="Heading2Char">
    <w:name w:val="Heading 2 Char"/>
    <w:basedOn w:val="DefaultParagraphFont"/>
    <w:link w:val="Heading2"/>
    <w:uiPriority w:val="9"/>
    <w:rsid w:val="00473E83"/>
    <w:rPr>
      <w:rFonts w:ascii="Times New Roman" w:eastAsia="Times New Roman" w:hAnsi="Times New Roman" w:cs="Times New Roman"/>
      <w:b/>
      <w:bCs/>
      <w:sz w:val="36"/>
      <w:szCs w:val="36"/>
    </w:rPr>
  </w:style>
  <w:style w:type="paragraph" w:customStyle="1" w:styleId="TableParagraph">
    <w:name w:val="Table Paragraph"/>
    <w:basedOn w:val="Normal"/>
    <w:uiPriority w:val="1"/>
    <w:qFormat/>
    <w:rsid w:val="00473E83"/>
    <w:pPr>
      <w:widowControl w:val="0"/>
      <w:autoSpaceDE w:val="0"/>
      <w:autoSpaceDN w:val="0"/>
      <w:spacing w:before="1"/>
      <w:ind w:left="107"/>
    </w:pPr>
    <w:rPr>
      <w:rFonts w:ascii="Calibri" w:eastAsia="Calibri" w:hAnsi="Calibri" w:cs="Calibri"/>
      <w:sz w:val="22"/>
      <w:szCs w:val="22"/>
    </w:rPr>
  </w:style>
  <w:style w:type="paragraph" w:styleId="CommentText">
    <w:name w:val="annotation text"/>
    <w:basedOn w:val="Normal"/>
    <w:link w:val="CommentTextChar"/>
    <w:uiPriority w:val="99"/>
    <w:semiHidden/>
    <w:unhideWhenUsed/>
    <w:rsid w:val="00556771"/>
    <w:rPr>
      <w:szCs w:val="20"/>
    </w:rPr>
  </w:style>
  <w:style w:type="character" w:customStyle="1" w:styleId="CommentTextChar">
    <w:name w:val="Comment Text Char"/>
    <w:basedOn w:val="DefaultParagraphFont"/>
    <w:link w:val="CommentText"/>
    <w:uiPriority w:val="99"/>
    <w:semiHidden/>
    <w:rsid w:val="00556771"/>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556771"/>
    <w:rPr>
      <w:rFonts w:asciiTheme="minorHAnsi" w:hAnsiTheme="minorHAnsi"/>
      <w:b/>
      <w:bCs/>
    </w:rPr>
  </w:style>
  <w:style w:type="character" w:customStyle="1" w:styleId="CommentSubjectChar">
    <w:name w:val="Comment Subject Char"/>
    <w:basedOn w:val="CommentTextChar"/>
    <w:link w:val="CommentSubject"/>
    <w:uiPriority w:val="99"/>
    <w:semiHidden/>
    <w:rsid w:val="00556771"/>
    <w:rPr>
      <w:rFonts w:ascii="Minion Pro" w:hAnsi="Minion Pro"/>
      <w:b/>
      <w:bCs/>
      <w:sz w:val="20"/>
      <w:szCs w:val="20"/>
    </w:rPr>
  </w:style>
  <w:style w:type="character" w:customStyle="1" w:styleId="Heading1Char">
    <w:name w:val="Heading 1 Char"/>
    <w:basedOn w:val="DefaultParagraphFont"/>
    <w:link w:val="Heading1"/>
    <w:uiPriority w:val="9"/>
    <w:rsid w:val="00280007"/>
    <w:rPr>
      <w:rFonts w:asciiTheme="majorHAnsi" w:eastAsiaTheme="majorEastAsia" w:hAnsiTheme="majorHAnsi" w:cstheme="majorBidi"/>
      <w:color w:val="365F91" w:themeColor="accent1" w:themeShade="BF"/>
      <w:sz w:val="32"/>
      <w:szCs w:val="32"/>
    </w:rPr>
  </w:style>
  <w:style w:type="character" w:customStyle="1" w:styleId="fnt0">
    <w:name w:val="fnt0"/>
    <w:basedOn w:val="DefaultParagraphFont"/>
    <w:rsid w:val="005D5AC9"/>
  </w:style>
  <w:style w:type="character" w:customStyle="1" w:styleId="Fuentedeprrafopredeter">
    <w:name w:val="Fuente de párrafo predeter."/>
    <w:rsid w:val="00CC2944"/>
  </w:style>
  <w:style w:type="paragraph" w:customStyle="1" w:styleId="Standard">
    <w:name w:val="Standard"/>
    <w:rsid w:val="00CC2944"/>
    <w:pPr>
      <w:suppressAutoHyphens/>
      <w:autoSpaceDN w:val="0"/>
      <w:textAlignment w:val="baseline"/>
    </w:pPr>
    <w:rPr>
      <w:rFonts w:ascii="Minion Pro" w:eastAsia="MS ??" w:hAnsi="Minion Pro" w:cs="Minion Pro"/>
      <w:kern w:val="3"/>
      <w:sz w:val="20"/>
      <w:lang w:eastAsia="zh-CN"/>
    </w:rPr>
  </w:style>
  <w:style w:type="table" w:styleId="PlainTable1">
    <w:name w:val="Plain Table 1"/>
    <w:basedOn w:val="TableNormal"/>
    <w:uiPriority w:val="99"/>
    <w:rsid w:val="004C06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4C06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4C06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4C06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4C06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566B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3029">
      <w:bodyDiv w:val="1"/>
      <w:marLeft w:val="0"/>
      <w:marRight w:val="0"/>
      <w:marTop w:val="0"/>
      <w:marBottom w:val="0"/>
      <w:divBdr>
        <w:top w:val="none" w:sz="0" w:space="0" w:color="auto"/>
        <w:left w:val="none" w:sz="0" w:space="0" w:color="auto"/>
        <w:bottom w:val="none" w:sz="0" w:space="0" w:color="auto"/>
        <w:right w:val="none" w:sz="0" w:space="0" w:color="auto"/>
      </w:divBdr>
    </w:div>
    <w:div w:id="261911667">
      <w:bodyDiv w:val="1"/>
      <w:marLeft w:val="0"/>
      <w:marRight w:val="0"/>
      <w:marTop w:val="0"/>
      <w:marBottom w:val="0"/>
      <w:divBdr>
        <w:top w:val="none" w:sz="0" w:space="0" w:color="auto"/>
        <w:left w:val="none" w:sz="0" w:space="0" w:color="auto"/>
        <w:bottom w:val="none" w:sz="0" w:space="0" w:color="auto"/>
        <w:right w:val="none" w:sz="0" w:space="0" w:color="auto"/>
      </w:divBdr>
    </w:div>
    <w:div w:id="485900458">
      <w:bodyDiv w:val="1"/>
      <w:marLeft w:val="0"/>
      <w:marRight w:val="0"/>
      <w:marTop w:val="0"/>
      <w:marBottom w:val="0"/>
      <w:divBdr>
        <w:top w:val="none" w:sz="0" w:space="0" w:color="auto"/>
        <w:left w:val="none" w:sz="0" w:space="0" w:color="auto"/>
        <w:bottom w:val="none" w:sz="0" w:space="0" w:color="auto"/>
        <w:right w:val="none" w:sz="0" w:space="0" w:color="auto"/>
      </w:divBdr>
      <w:divsChild>
        <w:div w:id="1096974302">
          <w:marLeft w:val="0"/>
          <w:marRight w:val="0"/>
          <w:marTop w:val="0"/>
          <w:marBottom w:val="0"/>
          <w:divBdr>
            <w:top w:val="none" w:sz="0" w:space="0" w:color="auto"/>
            <w:left w:val="none" w:sz="0" w:space="0" w:color="auto"/>
            <w:bottom w:val="none" w:sz="0" w:space="0" w:color="auto"/>
            <w:right w:val="none" w:sz="0" w:space="0" w:color="auto"/>
          </w:divBdr>
        </w:div>
      </w:divsChild>
    </w:div>
    <w:div w:id="592320575">
      <w:bodyDiv w:val="1"/>
      <w:marLeft w:val="0"/>
      <w:marRight w:val="0"/>
      <w:marTop w:val="0"/>
      <w:marBottom w:val="0"/>
      <w:divBdr>
        <w:top w:val="none" w:sz="0" w:space="0" w:color="auto"/>
        <w:left w:val="none" w:sz="0" w:space="0" w:color="auto"/>
        <w:bottom w:val="none" w:sz="0" w:space="0" w:color="auto"/>
        <w:right w:val="none" w:sz="0" w:space="0" w:color="auto"/>
      </w:divBdr>
    </w:div>
    <w:div w:id="784275042">
      <w:bodyDiv w:val="1"/>
      <w:marLeft w:val="0"/>
      <w:marRight w:val="0"/>
      <w:marTop w:val="0"/>
      <w:marBottom w:val="0"/>
      <w:divBdr>
        <w:top w:val="none" w:sz="0" w:space="0" w:color="auto"/>
        <w:left w:val="none" w:sz="0" w:space="0" w:color="auto"/>
        <w:bottom w:val="none" w:sz="0" w:space="0" w:color="auto"/>
        <w:right w:val="none" w:sz="0" w:space="0" w:color="auto"/>
      </w:divBdr>
    </w:div>
    <w:div w:id="964196524">
      <w:bodyDiv w:val="1"/>
      <w:marLeft w:val="0"/>
      <w:marRight w:val="0"/>
      <w:marTop w:val="0"/>
      <w:marBottom w:val="0"/>
      <w:divBdr>
        <w:top w:val="none" w:sz="0" w:space="0" w:color="auto"/>
        <w:left w:val="none" w:sz="0" w:space="0" w:color="auto"/>
        <w:bottom w:val="none" w:sz="0" w:space="0" w:color="auto"/>
        <w:right w:val="none" w:sz="0" w:space="0" w:color="auto"/>
      </w:divBdr>
    </w:div>
    <w:div w:id="1068504266">
      <w:bodyDiv w:val="1"/>
      <w:marLeft w:val="0"/>
      <w:marRight w:val="0"/>
      <w:marTop w:val="0"/>
      <w:marBottom w:val="0"/>
      <w:divBdr>
        <w:top w:val="none" w:sz="0" w:space="0" w:color="auto"/>
        <w:left w:val="none" w:sz="0" w:space="0" w:color="auto"/>
        <w:bottom w:val="none" w:sz="0" w:space="0" w:color="auto"/>
        <w:right w:val="none" w:sz="0" w:space="0" w:color="auto"/>
      </w:divBdr>
      <w:divsChild>
        <w:div w:id="232011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3270376">
              <w:marLeft w:val="0"/>
              <w:marRight w:val="0"/>
              <w:marTop w:val="0"/>
              <w:marBottom w:val="0"/>
              <w:divBdr>
                <w:top w:val="none" w:sz="0" w:space="0" w:color="auto"/>
                <w:left w:val="none" w:sz="0" w:space="0" w:color="auto"/>
                <w:bottom w:val="none" w:sz="0" w:space="0" w:color="auto"/>
                <w:right w:val="none" w:sz="0" w:space="0" w:color="auto"/>
              </w:divBdr>
              <w:divsChild>
                <w:div w:id="73210452">
                  <w:marLeft w:val="0"/>
                  <w:marRight w:val="0"/>
                  <w:marTop w:val="0"/>
                  <w:marBottom w:val="0"/>
                  <w:divBdr>
                    <w:top w:val="none" w:sz="0" w:space="0" w:color="auto"/>
                    <w:left w:val="none" w:sz="0" w:space="0" w:color="auto"/>
                    <w:bottom w:val="none" w:sz="0" w:space="0" w:color="auto"/>
                    <w:right w:val="none" w:sz="0" w:space="0" w:color="auto"/>
                  </w:divBdr>
                  <w:divsChild>
                    <w:div w:id="1568563987">
                      <w:marLeft w:val="0"/>
                      <w:marRight w:val="0"/>
                      <w:marTop w:val="0"/>
                      <w:marBottom w:val="0"/>
                      <w:divBdr>
                        <w:top w:val="none" w:sz="0" w:space="0" w:color="auto"/>
                        <w:left w:val="none" w:sz="0" w:space="0" w:color="auto"/>
                        <w:bottom w:val="none" w:sz="0" w:space="0" w:color="auto"/>
                        <w:right w:val="none" w:sz="0" w:space="0" w:color="auto"/>
                      </w:divBdr>
                      <w:divsChild>
                        <w:div w:id="999191042">
                          <w:marLeft w:val="0"/>
                          <w:marRight w:val="0"/>
                          <w:marTop w:val="0"/>
                          <w:marBottom w:val="0"/>
                          <w:divBdr>
                            <w:top w:val="none" w:sz="0" w:space="0" w:color="auto"/>
                            <w:left w:val="none" w:sz="0" w:space="0" w:color="auto"/>
                            <w:bottom w:val="none" w:sz="0" w:space="0" w:color="auto"/>
                            <w:right w:val="none" w:sz="0" w:space="0" w:color="auto"/>
                          </w:divBdr>
                          <w:divsChild>
                            <w:div w:id="15633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695984">
      <w:bodyDiv w:val="1"/>
      <w:marLeft w:val="0"/>
      <w:marRight w:val="0"/>
      <w:marTop w:val="0"/>
      <w:marBottom w:val="0"/>
      <w:divBdr>
        <w:top w:val="none" w:sz="0" w:space="0" w:color="auto"/>
        <w:left w:val="none" w:sz="0" w:space="0" w:color="auto"/>
        <w:bottom w:val="none" w:sz="0" w:space="0" w:color="auto"/>
        <w:right w:val="none" w:sz="0" w:space="0" w:color="auto"/>
      </w:divBdr>
    </w:div>
    <w:div w:id="1090126579">
      <w:bodyDiv w:val="1"/>
      <w:marLeft w:val="0"/>
      <w:marRight w:val="0"/>
      <w:marTop w:val="0"/>
      <w:marBottom w:val="0"/>
      <w:divBdr>
        <w:top w:val="none" w:sz="0" w:space="0" w:color="auto"/>
        <w:left w:val="none" w:sz="0" w:space="0" w:color="auto"/>
        <w:bottom w:val="none" w:sz="0" w:space="0" w:color="auto"/>
        <w:right w:val="none" w:sz="0" w:space="0" w:color="auto"/>
      </w:divBdr>
    </w:div>
    <w:div w:id="1111120908">
      <w:bodyDiv w:val="1"/>
      <w:marLeft w:val="0"/>
      <w:marRight w:val="0"/>
      <w:marTop w:val="0"/>
      <w:marBottom w:val="0"/>
      <w:divBdr>
        <w:top w:val="none" w:sz="0" w:space="0" w:color="auto"/>
        <w:left w:val="none" w:sz="0" w:space="0" w:color="auto"/>
        <w:bottom w:val="none" w:sz="0" w:space="0" w:color="auto"/>
        <w:right w:val="none" w:sz="0" w:space="0" w:color="auto"/>
      </w:divBdr>
    </w:div>
    <w:div w:id="1119836373">
      <w:bodyDiv w:val="1"/>
      <w:marLeft w:val="0"/>
      <w:marRight w:val="0"/>
      <w:marTop w:val="0"/>
      <w:marBottom w:val="0"/>
      <w:divBdr>
        <w:top w:val="none" w:sz="0" w:space="0" w:color="auto"/>
        <w:left w:val="none" w:sz="0" w:space="0" w:color="auto"/>
        <w:bottom w:val="none" w:sz="0" w:space="0" w:color="auto"/>
        <w:right w:val="none" w:sz="0" w:space="0" w:color="auto"/>
      </w:divBdr>
    </w:div>
    <w:div w:id="1145900722">
      <w:bodyDiv w:val="1"/>
      <w:marLeft w:val="0"/>
      <w:marRight w:val="0"/>
      <w:marTop w:val="0"/>
      <w:marBottom w:val="0"/>
      <w:divBdr>
        <w:top w:val="none" w:sz="0" w:space="0" w:color="auto"/>
        <w:left w:val="none" w:sz="0" w:space="0" w:color="auto"/>
        <w:bottom w:val="none" w:sz="0" w:space="0" w:color="auto"/>
        <w:right w:val="none" w:sz="0" w:space="0" w:color="auto"/>
      </w:divBdr>
    </w:div>
    <w:div w:id="1381976956">
      <w:bodyDiv w:val="1"/>
      <w:marLeft w:val="0"/>
      <w:marRight w:val="0"/>
      <w:marTop w:val="0"/>
      <w:marBottom w:val="0"/>
      <w:divBdr>
        <w:top w:val="none" w:sz="0" w:space="0" w:color="auto"/>
        <w:left w:val="none" w:sz="0" w:space="0" w:color="auto"/>
        <w:bottom w:val="none" w:sz="0" w:space="0" w:color="auto"/>
        <w:right w:val="none" w:sz="0" w:space="0" w:color="auto"/>
      </w:divBdr>
    </w:div>
    <w:div w:id="1460144682">
      <w:bodyDiv w:val="1"/>
      <w:marLeft w:val="0"/>
      <w:marRight w:val="0"/>
      <w:marTop w:val="0"/>
      <w:marBottom w:val="0"/>
      <w:divBdr>
        <w:top w:val="none" w:sz="0" w:space="0" w:color="auto"/>
        <w:left w:val="none" w:sz="0" w:space="0" w:color="auto"/>
        <w:bottom w:val="none" w:sz="0" w:space="0" w:color="auto"/>
        <w:right w:val="none" w:sz="0" w:space="0" w:color="auto"/>
      </w:divBdr>
      <w:divsChild>
        <w:div w:id="83454964">
          <w:marLeft w:val="0"/>
          <w:marRight w:val="0"/>
          <w:marTop w:val="0"/>
          <w:marBottom w:val="0"/>
          <w:divBdr>
            <w:top w:val="none" w:sz="0" w:space="0" w:color="auto"/>
            <w:left w:val="none" w:sz="0" w:space="0" w:color="auto"/>
            <w:bottom w:val="none" w:sz="0" w:space="0" w:color="auto"/>
            <w:right w:val="none" w:sz="0" w:space="0" w:color="auto"/>
          </w:divBdr>
        </w:div>
        <w:div w:id="312686598">
          <w:marLeft w:val="0"/>
          <w:marRight w:val="0"/>
          <w:marTop w:val="0"/>
          <w:marBottom w:val="0"/>
          <w:divBdr>
            <w:top w:val="none" w:sz="0" w:space="0" w:color="auto"/>
            <w:left w:val="none" w:sz="0" w:space="0" w:color="auto"/>
            <w:bottom w:val="none" w:sz="0" w:space="0" w:color="auto"/>
            <w:right w:val="none" w:sz="0" w:space="0" w:color="auto"/>
          </w:divBdr>
        </w:div>
        <w:div w:id="1249002652">
          <w:marLeft w:val="0"/>
          <w:marRight w:val="0"/>
          <w:marTop w:val="0"/>
          <w:marBottom w:val="0"/>
          <w:divBdr>
            <w:top w:val="none" w:sz="0" w:space="0" w:color="auto"/>
            <w:left w:val="none" w:sz="0" w:space="0" w:color="auto"/>
            <w:bottom w:val="none" w:sz="0" w:space="0" w:color="auto"/>
            <w:right w:val="none" w:sz="0" w:space="0" w:color="auto"/>
          </w:divBdr>
        </w:div>
        <w:div w:id="1041394483">
          <w:marLeft w:val="0"/>
          <w:marRight w:val="0"/>
          <w:marTop w:val="0"/>
          <w:marBottom w:val="0"/>
          <w:divBdr>
            <w:top w:val="none" w:sz="0" w:space="0" w:color="auto"/>
            <w:left w:val="none" w:sz="0" w:space="0" w:color="auto"/>
            <w:bottom w:val="none" w:sz="0" w:space="0" w:color="auto"/>
            <w:right w:val="none" w:sz="0" w:space="0" w:color="auto"/>
          </w:divBdr>
        </w:div>
        <w:div w:id="413168177">
          <w:marLeft w:val="0"/>
          <w:marRight w:val="0"/>
          <w:marTop w:val="0"/>
          <w:marBottom w:val="0"/>
          <w:divBdr>
            <w:top w:val="none" w:sz="0" w:space="0" w:color="auto"/>
            <w:left w:val="none" w:sz="0" w:space="0" w:color="auto"/>
            <w:bottom w:val="none" w:sz="0" w:space="0" w:color="auto"/>
            <w:right w:val="none" w:sz="0" w:space="0" w:color="auto"/>
          </w:divBdr>
        </w:div>
        <w:div w:id="1551266622">
          <w:marLeft w:val="0"/>
          <w:marRight w:val="0"/>
          <w:marTop w:val="0"/>
          <w:marBottom w:val="0"/>
          <w:divBdr>
            <w:top w:val="none" w:sz="0" w:space="0" w:color="auto"/>
            <w:left w:val="none" w:sz="0" w:space="0" w:color="auto"/>
            <w:bottom w:val="none" w:sz="0" w:space="0" w:color="auto"/>
            <w:right w:val="none" w:sz="0" w:space="0" w:color="auto"/>
          </w:divBdr>
        </w:div>
        <w:div w:id="1120343524">
          <w:marLeft w:val="0"/>
          <w:marRight w:val="0"/>
          <w:marTop w:val="0"/>
          <w:marBottom w:val="0"/>
          <w:divBdr>
            <w:top w:val="none" w:sz="0" w:space="0" w:color="auto"/>
            <w:left w:val="none" w:sz="0" w:space="0" w:color="auto"/>
            <w:bottom w:val="none" w:sz="0" w:space="0" w:color="auto"/>
            <w:right w:val="none" w:sz="0" w:space="0" w:color="auto"/>
          </w:divBdr>
        </w:div>
      </w:divsChild>
    </w:div>
    <w:div w:id="1689215113">
      <w:bodyDiv w:val="1"/>
      <w:marLeft w:val="0"/>
      <w:marRight w:val="0"/>
      <w:marTop w:val="0"/>
      <w:marBottom w:val="0"/>
      <w:divBdr>
        <w:top w:val="none" w:sz="0" w:space="0" w:color="auto"/>
        <w:left w:val="none" w:sz="0" w:space="0" w:color="auto"/>
        <w:bottom w:val="none" w:sz="0" w:space="0" w:color="auto"/>
        <w:right w:val="none" w:sz="0" w:space="0" w:color="auto"/>
      </w:divBdr>
      <w:divsChild>
        <w:div w:id="395786576">
          <w:marLeft w:val="0"/>
          <w:marRight w:val="0"/>
          <w:marTop w:val="0"/>
          <w:marBottom w:val="0"/>
          <w:divBdr>
            <w:top w:val="none" w:sz="0" w:space="0" w:color="auto"/>
            <w:left w:val="none" w:sz="0" w:space="0" w:color="auto"/>
            <w:bottom w:val="none" w:sz="0" w:space="0" w:color="auto"/>
            <w:right w:val="none" w:sz="0" w:space="0" w:color="auto"/>
          </w:divBdr>
        </w:div>
        <w:div w:id="1437560966">
          <w:marLeft w:val="0"/>
          <w:marRight w:val="0"/>
          <w:marTop w:val="0"/>
          <w:marBottom w:val="0"/>
          <w:divBdr>
            <w:top w:val="none" w:sz="0" w:space="0" w:color="auto"/>
            <w:left w:val="none" w:sz="0" w:space="0" w:color="auto"/>
            <w:bottom w:val="none" w:sz="0" w:space="0" w:color="auto"/>
            <w:right w:val="none" w:sz="0" w:space="0" w:color="auto"/>
          </w:divBdr>
        </w:div>
      </w:divsChild>
    </w:div>
    <w:div w:id="1743329513">
      <w:bodyDiv w:val="1"/>
      <w:marLeft w:val="0"/>
      <w:marRight w:val="0"/>
      <w:marTop w:val="0"/>
      <w:marBottom w:val="0"/>
      <w:divBdr>
        <w:top w:val="none" w:sz="0" w:space="0" w:color="auto"/>
        <w:left w:val="none" w:sz="0" w:space="0" w:color="auto"/>
        <w:bottom w:val="none" w:sz="0" w:space="0" w:color="auto"/>
        <w:right w:val="none" w:sz="0" w:space="0" w:color="auto"/>
      </w:divBdr>
      <w:divsChild>
        <w:div w:id="36857175">
          <w:marLeft w:val="0"/>
          <w:marRight w:val="0"/>
          <w:marTop w:val="0"/>
          <w:marBottom w:val="0"/>
          <w:divBdr>
            <w:top w:val="none" w:sz="0" w:space="0" w:color="auto"/>
            <w:left w:val="none" w:sz="0" w:space="0" w:color="auto"/>
            <w:bottom w:val="none" w:sz="0" w:space="0" w:color="auto"/>
            <w:right w:val="none" w:sz="0" w:space="0" w:color="auto"/>
          </w:divBdr>
          <w:divsChild>
            <w:div w:id="2024159666">
              <w:marLeft w:val="0"/>
              <w:marRight w:val="0"/>
              <w:marTop w:val="0"/>
              <w:marBottom w:val="0"/>
              <w:divBdr>
                <w:top w:val="none" w:sz="0" w:space="0" w:color="auto"/>
                <w:left w:val="none" w:sz="0" w:space="0" w:color="auto"/>
                <w:bottom w:val="none" w:sz="0" w:space="0" w:color="auto"/>
                <w:right w:val="none" w:sz="0" w:space="0" w:color="auto"/>
              </w:divBdr>
              <w:divsChild>
                <w:div w:id="1564291148">
                  <w:marLeft w:val="0"/>
                  <w:marRight w:val="0"/>
                  <w:marTop w:val="0"/>
                  <w:marBottom w:val="0"/>
                  <w:divBdr>
                    <w:top w:val="none" w:sz="0" w:space="0" w:color="auto"/>
                    <w:left w:val="none" w:sz="0" w:space="0" w:color="auto"/>
                    <w:bottom w:val="none" w:sz="0" w:space="0" w:color="auto"/>
                    <w:right w:val="none" w:sz="0" w:space="0" w:color="auto"/>
                  </w:divBdr>
                  <w:divsChild>
                    <w:div w:id="9078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79713">
      <w:bodyDiv w:val="1"/>
      <w:marLeft w:val="0"/>
      <w:marRight w:val="0"/>
      <w:marTop w:val="0"/>
      <w:marBottom w:val="0"/>
      <w:divBdr>
        <w:top w:val="none" w:sz="0" w:space="0" w:color="auto"/>
        <w:left w:val="none" w:sz="0" w:space="0" w:color="auto"/>
        <w:bottom w:val="none" w:sz="0" w:space="0" w:color="auto"/>
        <w:right w:val="none" w:sz="0" w:space="0" w:color="auto"/>
      </w:divBdr>
      <w:divsChild>
        <w:div w:id="2040080496">
          <w:marLeft w:val="0"/>
          <w:marRight w:val="0"/>
          <w:marTop w:val="0"/>
          <w:marBottom w:val="0"/>
          <w:divBdr>
            <w:top w:val="none" w:sz="0" w:space="0" w:color="auto"/>
            <w:left w:val="none" w:sz="0" w:space="0" w:color="auto"/>
            <w:bottom w:val="none" w:sz="0" w:space="0" w:color="auto"/>
            <w:right w:val="none" w:sz="0" w:space="0" w:color="auto"/>
          </w:divBdr>
        </w:div>
        <w:div w:id="1817454408">
          <w:marLeft w:val="0"/>
          <w:marRight w:val="0"/>
          <w:marTop w:val="0"/>
          <w:marBottom w:val="0"/>
          <w:divBdr>
            <w:top w:val="none" w:sz="0" w:space="0" w:color="auto"/>
            <w:left w:val="none" w:sz="0" w:space="0" w:color="auto"/>
            <w:bottom w:val="none" w:sz="0" w:space="0" w:color="auto"/>
            <w:right w:val="none" w:sz="0" w:space="0" w:color="auto"/>
          </w:divBdr>
        </w:div>
        <w:div w:id="201747071">
          <w:marLeft w:val="0"/>
          <w:marRight w:val="0"/>
          <w:marTop w:val="0"/>
          <w:marBottom w:val="0"/>
          <w:divBdr>
            <w:top w:val="none" w:sz="0" w:space="0" w:color="auto"/>
            <w:left w:val="none" w:sz="0" w:space="0" w:color="auto"/>
            <w:bottom w:val="none" w:sz="0" w:space="0" w:color="auto"/>
            <w:right w:val="none" w:sz="0" w:space="0" w:color="auto"/>
          </w:divBdr>
        </w:div>
      </w:divsChild>
    </w:div>
    <w:div w:id="1929387583">
      <w:bodyDiv w:val="1"/>
      <w:marLeft w:val="0"/>
      <w:marRight w:val="0"/>
      <w:marTop w:val="0"/>
      <w:marBottom w:val="0"/>
      <w:divBdr>
        <w:top w:val="none" w:sz="0" w:space="0" w:color="auto"/>
        <w:left w:val="none" w:sz="0" w:space="0" w:color="auto"/>
        <w:bottom w:val="none" w:sz="0" w:space="0" w:color="auto"/>
        <w:right w:val="none" w:sz="0" w:space="0" w:color="auto"/>
      </w:divBdr>
      <w:divsChild>
        <w:div w:id="1440833449">
          <w:marLeft w:val="0"/>
          <w:marRight w:val="0"/>
          <w:marTop w:val="0"/>
          <w:marBottom w:val="0"/>
          <w:divBdr>
            <w:top w:val="none" w:sz="0" w:space="0" w:color="auto"/>
            <w:left w:val="none" w:sz="0" w:space="0" w:color="auto"/>
            <w:bottom w:val="none" w:sz="0" w:space="0" w:color="auto"/>
            <w:right w:val="none" w:sz="0" w:space="0" w:color="auto"/>
          </w:divBdr>
        </w:div>
        <w:div w:id="188883312">
          <w:marLeft w:val="0"/>
          <w:marRight w:val="0"/>
          <w:marTop w:val="0"/>
          <w:marBottom w:val="0"/>
          <w:divBdr>
            <w:top w:val="none" w:sz="0" w:space="0" w:color="auto"/>
            <w:left w:val="none" w:sz="0" w:space="0" w:color="auto"/>
            <w:bottom w:val="none" w:sz="0" w:space="0" w:color="auto"/>
            <w:right w:val="none" w:sz="0" w:space="0" w:color="auto"/>
          </w:divBdr>
        </w:div>
        <w:div w:id="1553886969">
          <w:marLeft w:val="0"/>
          <w:marRight w:val="0"/>
          <w:marTop w:val="0"/>
          <w:marBottom w:val="0"/>
          <w:divBdr>
            <w:top w:val="none" w:sz="0" w:space="0" w:color="auto"/>
            <w:left w:val="none" w:sz="0" w:space="0" w:color="auto"/>
            <w:bottom w:val="none" w:sz="0" w:space="0" w:color="auto"/>
            <w:right w:val="none" w:sz="0" w:space="0" w:color="auto"/>
          </w:divBdr>
        </w:div>
        <w:div w:id="1574662321">
          <w:marLeft w:val="0"/>
          <w:marRight w:val="0"/>
          <w:marTop w:val="0"/>
          <w:marBottom w:val="0"/>
          <w:divBdr>
            <w:top w:val="none" w:sz="0" w:space="0" w:color="auto"/>
            <w:left w:val="none" w:sz="0" w:space="0" w:color="auto"/>
            <w:bottom w:val="none" w:sz="0" w:space="0" w:color="auto"/>
            <w:right w:val="none" w:sz="0" w:space="0" w:color="auto"/>
          </w:divBdr>
        </w:div>
        <w:div w:id="1693413847">
          <w:marLeft w:val="0"/>
          <w:marRight w:val="0"/>
          <w:marTop w:val="0"/>
          <w:marBottom w:val="0"/>
          <w:divBdr>
            <w:top w:val="none" w:sz="0" w:space="0" w:color="auto"/>
            <w:left w:val="none" w:sz="0" w:space="0" w:color="auto"/>
            <w:bottom w:val="none" w:sz="0" w:space="0" w:color="auto"/>
            <w:right w:val="none" w:sz="0" w:space="0" w:color="auto"/>
          </w:divBdr>
        </w:div>
        <w:div w:id="2144276301">
          <w:marLeft w:val="0"/>
          <w:marRight w:val="0"/>
          <w:marTop w:val="0"/>
          <w:marBottom w:val="0"/>
          <w:divBdr>
            <w:top w:val="none" w:sz="0" w:space="0" w:color="auto"/>
            <w:left w:val="none" w:sz="0" w:space="0" w:color="auto"/>
            <w:bottom w:val="none" w:sz="0" w:space="0" w:color="auto"/>
            <w:right w:val="none" w:sz="0" w:space="0" w:color="auto"/>
          </w:divBdr>
        </w:div>
        <w:div w:id="452480335">
          <w:marLeft w:val="0"/>
          <w:marRight w:val="0"/>
          <w:marTop w:val="0"/>
          <w:marBottom w:val="0"/>
          <w:divBdr>
            <w:top w:val="none" w:sz="0" w:space="0" w:color="auto"/>
            <w:left w:val="none" w:sz="0" w:space="0" w:color="auto"/>
            <w:bottom w:val="none" w:sz="0" w:space="0" w:color="auto"/>
            <w:right w:val="none" w:sz="0" w:space="0" w:color="auto"/>
          </w:divBdr>
        </w:div>
      </w:divsChild>
    </w:div>
    <w:div w:id="2074572694">
      <w:bodyDiv w:val="1"/>
      <w:marLeft w:val="0"/>
      <w:marRight w:val="0"/>
      <w:marTop w:val="0"/>
      <w:marBottom w:val="0"/>
      <w:divBdr>
        <w:top w:val="none" w:sz="0" w:space="0" w:color="auto"/>
        <w:left w:val="none" w:sz="0" w:space="0" w:color="auto"/>
        <w:bottom w:val="none" w:sz="0" w:space="0" w:color="auto"/>
        <w:right w:val="none" w:sz="0" w:space="0" w:color="auto"/>
      </w:divBdr>
      <w:divsChild>
        <w:div w:id="1990591115">
          <w:marLeft w:val="0"/>
          <w:marRight w:val="0"/>
          <w:marTop w:val="0"/>
          <w:marBottom w:val="0"/>
          <w:divBdr>
            <w:top w:val="none" w:sz="0" w:space="0" w:color="auto"/>
            <w:left w:val="none" w:sz="0" w:space="0" w:color="auto"/>
            <w:bottom w:val="none" w:sz="0" w:space="0" w:color="auto"/>
            <w:right w:val="none" w:sz="0" w:space="0" w:color="auto"/>
          </w:divBdr>
        </w:div>
        <w:div w:id="155344326">
          <w:marLeft w:val="0"/>
          <w:marRight w:val="0"/>
          <w:marTop w:val="0"/>
          <w:marBottom w:val="0"/>
          <w:divBdr>
            <w:top w:val="none" w:sz="0" w:space="0" w:color="auto"/>
            <w:left w:val="none" w:sz="0" w:space="0" w:color="auto"/>
            <w:bottom w:val="none" w:sz="0" w:space="0" w:color="auto"/>
            <w:right w:val="none" w:sz="0" w:space="0" w:color="auto"/>
          </w:divBdr>
        </w:div>
        <w:div w:id="610354859">
          <w:marLeft w:val="0"/>
          <w:marRight w:val="0"/>
          <w:marTop w:val="0"/>
          <w:marBottom w:val="0"/>
          <w:divBdr>
            <w:top w:val="none" w:sz="0" w:space="0" w:color="auto"/>
            <w:left w:val="none" w:sz="0" w:space="0" w:color="auto"/>
            <w:bottom w:val="none" w:sz="0" w:space="0" w:color="auto"/>
            <w:right w:val="none" w:sz="0" w:space="0" w:color="auto"/>
          </w:divBdr>
        </w:div>
        <w:div w:id="583876893">
          <w:marLeft w:val="0"/>
          <w:marRight w:val="0"/>
          <w:marTop w:val="0"/>
          <w:marBottom w:val="0"/>
          <w:divBdr>
            <w:top w:val="none" w:sz="0" w:space="0" w:color="auto"/>
            <w:left w:val="none" w:sz="0" w:space="0" w:color="auto"/>
            <w:bottom w:val="none" w:sz="0" w:space="0" w:color="auto"/>
            <w:right w:val="none" w:sz="0" w:space="0" w:color="auto"/>
          </w:divBdr>
        </w:div>
        <w:div w:id="570966847">
          <w:marLeft w:val="0"/>
          <w:marRight w:val="0"/>
          <w:marTop w:val="0"/>
          <w:marBottom w:val="0"/>
          <w:divBdr>
            <w:top w:val="none" w:sz="0" w:space="0" w:color="auto"/>
            <w:left w:val="none" w:sz="0" w:space="0" w:color="auto"/>
            <w:bottom w:val="none" w:sz="0" w:space="0" w:color="auto"/>
            <w:right w:val="none" w:sz="0" w:space="0" w:color="auto"/>
          </w:divBdr>
        </w:div>
        <w:div w:id="1959100014">
          <w:marLeft w:val="0"/>
          <w:marRight w:val="0"/>
          <w:marTop w:val="0"/>
          <w:marBottom w:val="0"/>
          <w:divBdr>
            <w:top w:val="none" w:sz="0" w:space="0" w:color="auto"/>
            <w:left w:val="none" w:sz="0" w:space="0" w:color="auto"/>
            <w:bottom w:val="none" w:sz="0" w:space="0" w:color="auto"/>
            <w:right w:val="none" w:sz="0" w:space="0" w:color="auto"/>
          </w:divBdr>
        </w:div>
        <w:div w:id="360510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s-3A__bit.ly_hboumlik&amp;d=DwMFAw&amp;c=2tStSn3Yyb7CMXxZW9nuG-Sh-vz6mhnySBmFi7HdCsM&amp;r=OQIaRsIfMQShv2UfLH076tctUw0DWR-ECZA8oauO4Q8&amp;m=l0gu-0zGwf5lI_RYQdB5tKh9RJpw7MVoep5aOMH3kVc&amp;s=p6CSjBCyqo29TL5g_dd39YhJmr-ltv_rZMmwsXyN_cY&amp;e=" TargetMode="External"/><Relationship Id="rId13" Type="http://schemas.openxmlformats.org/officeDocument/2006/relationships/hyperlink" Target="https://mail.lagcc.cuny.edu/viplogi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document/d/1r99TBxsSzEWqvORGxt-DdZJG7TXmJfS1FpcTbXt3V9g/edit?usp=shar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02web.zoom.us/j/3980391743" TargetMode="External"/><Relationship Id="rId5" Type="http://schemas.openxmlformats.org/officeDocument/2006/relationships/webSettings" Target="webSettings.xml"/><Relationship Id="rId15" Type="http://schemas.openxmlformats.org/officeDocument/2006/relationships/hyperlink" Target="https://www.laguardia.edu/uploadedfiles/main_site/content/current_students/docs/student-handbook.pdf" TargetMode="External"/><Relationship Id="rId10" Type="http://schemas.openxmlformats.org/officeDocument/2006/relationships/hyperlink" Target="mailto:amina.berrani99@lagcc.cuny.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boumlik@lagcc.cuny.edu" TargetMode="External"/><Relationship Id="rId14" Type="http://schemas.openxmlformats.org/officeDocument/2006/relationships/hyperlink" Target="http://www.vhl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0A1E8DF-E99F-D548-983E-84616D03E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The Graduate Center, CUNY; Instructor, LaGuardia CC</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Habiba Boumlik</dc:creator>
  <cp:lastModifiedBy>Habiba Boumlik</cp:lastModifiedBy>
  <cp:revision>31</cp:revision>
  <dcterms:created xsi:type="dcterms:W3CDTF">2023-12-23T01:46:00Z</dcterms:created>
  <dcterms:modified xsi:type="dcterms:W3CDTF">2024-02-26T02:46:00Z</dcterms:modified>
</cp:coreProperties>
</file>